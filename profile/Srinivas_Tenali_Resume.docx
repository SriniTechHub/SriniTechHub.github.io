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8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Srinivas Tenali</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b w:val="1"/>
                <w:rtl w:val="0"/>
              </w:rPr>
              <w:t xml:space="preserve">Masters in Software Engineering with 8+ years</w:t>
            </w:r>
            <w:r w:rsidDel="00000000" w:rsidR="00000000" w:rsidRPr="00000000">
              <w:rPr>
                <w:rtl w:val="0"/>
              </w:rPr>
              <w:t xml:space="preserve"> Web Development experience, with</w:t>
            </w:r>
            <w:ins w:author="Srinivas Tenali" w:id="1" w:date="2019-06-22T15:25:02Z">
              <w:r w:rsidDel="00000000" w:rsidR="00000000" w:rsidRPr="00000000">
                <w:rPr>
                  <w:rtl w:val="0"/>
                </w:rPr>
                <w:t xml:space="preserve"> </w:t>
              </w:r>
            </w:ins>
            <w:r w:rsidDel="00000000" w:rsidR="00000000" w:rsidRPr="00000000">
              <w:rPr>
                <w:rtl w:val="0"/>
              </w:rPr>
              <w:t xml:space="preserve"> </w:t>
            </w:r>
            <w:ins w:author="Srinivas Tenali" w:id="2" w:date="2019-06-22T15:25:06Z">
              <w:r w:rsidDel="00000000" w:rsidR="00000000" w:rsidRPr="00000000">
                <w:rPr>
                  <w:rtl w:val="0"/>
                </w:rPr>
                <w:t xml:space="preserve">a </w:t>
              </w:r>
            </w:ins>
            <w:r w:rsidDel="00000000" w:rsidR="00000000" w:rsidRPr="00000000">
              <w:rPr>
                <w:rtl w:val="0"/>
              </w:rPr>
              <w:t xml:space="preserve">proven background of successfully managing all facets of site development (front-end, backend), from initial design and architecture to site deployment and client management</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(+91) 7013615031</w:t>
            </w:r>
          </w:p>
          <w:p w:rsidR="00000000" w:rsidDel="00000000" w:rsidP="00000000" w:rsidRDefault="00000000" w:rsidRPr="00000000" w14:paraId="00000008">
            <w:pP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(+91) 9849695643</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tenalisreenivas@gmail.com</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CERTIFICATIONS</w:t>
            </w:r>
          </w:p>
          <w:p w:rsidR="00000000" w:rsidDel="00000000" w:rsidP="00000000" w:rsidRDefault="00000000" w:rsidRPr="00000000" w14:paraId="0000000B">
            <w:pPr>
              <w:spacing w:before="0" w:line="240" w:lineRule="auto"/>
              <w:rPr/>
            </w:pPr>
            <w:r w:rsidDel="00000000" w:rsidR="00000000" w:rsidRPr="00000000">
              <w:rPr>
                <w:rtl w:val="0"/>
              </w:rPr>
            </w:r>
          </w:p>
          <w:p w:rsidR="00000000" w:rsidDel="00000000" w:rsidP="00000000" w:rsidRDefault="00000000" w:rsidRPr="00000000" w14:paraId="0000000C">
            <w:pPr>
              <w:spacing w:line="240" w:lineRule="auto"/>
              <w:rPr>
                <w:sz w:val="12"/>
                <w:szCs w:val="12"/>
              </w:rPr>
            </w:pPr>
            <w:r w:rsidDel="00000000" w:rsidR="00000000" w:rsidRPr="00000000">
              <w:rPr>
                <w:sz w:val="12"/>
                <w:szCs w:val="12"/>
              </w:rPr>
              <w:drawing>
                <wp:inline distB="114300" distT="114300" distL="114300" distR="114300">
                  <wp:extent cx="829628" cy="8296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29628" cy="82962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40" w:lineRule="auto"/>
              <w:rPr>
                <w:sz w:val="12"/>
                <w:szCs w:val="12"/>
              </w:rPr>
            </w:pPr>
            <w:hyperlink r:id="rId7">
              <w:r w:rsidDel="00000000" w:rsidR="00000000" w:rsidRPr="00000000">
                <w:rPr>
                  <w:color w:val="1155cc"/>
                  <w:sz w:val="12"/>
                  <w:szCs w:val="12"/>
                  <w:u w:val="single"/>
                  <w:rtl w:val="0"/>
                </w:rPr>
                <w:t xml:space="preserve">https://t.cred.ly/kZI3_8qqLegi7cRKrDgARw,,$$$9P8yNBezfhHR4up-rW4hUciScycfsDH91RY3WgIJQkDppdO-6I8A0rcBouNdwngF9_oqwnHzBlYBkG8qKkdKqu05zCDJIDXKfkKZApGWX5Y,?r=https%3A%2F%2Fwes.credly.com%2Fmember-badges%2F18728450&amp;t=1561216088</w:t>
              </w:r>
            </w:hyperlink>
            <w:r w:rsidDel="00000000" w:rsidR="00000000" w:rsidRPr="00000000">
              <w:rPr>
                <w:rtl w:val="0"/>
              </w:rPr>
            </w:r>
          </w:p>
          <w:p w:rsidR="00000000" w:rsidDel="00000000" w:rsidP="00000000" w:rsidRDefault="00000000" w:rsidRPr="00000000" w14:paraId="0000000E">
            <w:pPr>
              <w:spacing w:line="240" w:lineRule="auto"/>
              <w:rPr>
                <w:sz w:val="12"/>
                <w:szCs w:val="12"/>
              </w:rPr>
            </w:pPr>
            <w:r w:rsidDel="00000000" w:rsidR="00000000" w:rsidRPr="00000000">
              <w:rPr>
                <w:rtl w:val="0"/>
              </w:rPr>
            </w:r>
          </w:p>
          <w:p w:rsidR="00000000" w:rsidDel="00000000" w:rsidP="00000000" w:rsidRDefault="00000000" w:rsidRPr="00000000" w14:paraId="0000000F">
            <w:pPr>
              <w:spacing w:line="240" w:lineRule="auto"/>
              <w:rPr>
                <w:sz w:val="12"/>
                <w:szCs w:val="12"/>
              </w:rPr>
            </w:pPr>
            <w:hyperlink r:id="rId8">
              <w:r w:rsidDel="00000000" w:rsidR="00000000" w:rsidRPr="00000000">
                <w:rPr>
                  <w:sz w:val="12"/>
                  <w:szCs w:val="12"/>
                </w:rPr>
                <w:drawing>
                  <wp:inline distB="114300" distT="114300" distL="114300" distR="114300">
                    <wp:extent cx="734378" cy="73437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34378" cy="73437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0">
            <w:pPr>
              <w:spacing w:line="240" w:lineRule="auto"/>
              <w:rPr>
                <w:sz w:val="12"/>
                <w:szCs w:val="12"/>
              </w:rPr>
            </w:pPr>
            <w:hyperlink r:id="rId10">
              <w:r w:rsidDel="00000000" w:rsidR="00000000" w:rsidRPr="00000000">
                <w:rPr>
                  <w:color w:val="1155cc"/>
                  <w:sz w:val="12"/>
                  <w:szCs w:val="12"/>
                  <w:u w:val="single"/>
                  <w:rtl w:val="0"/>
                </w:rPr>
                <w:t xml:space="preserve">http://srinitechhub.github.io/htmlCertificate/c1.html</w:t>
              </w:r>
            </w:hyperlink>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EXPERIENCE</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2et92p0" w:id="4"/>
            <w:bookmarkEnd w:id="4"/>
            <w:r w:rsidDel="00000000" w:rsidR="00000000" w:rsidRPr="00000000">
              <w:rPr>
                <w:rtl w:val="0"/>
              </w:rPr>
              <w:t xml:space="preserve">Sagarsoft (India) Limited</w:t>
            </w:r>
            <w:r w:rsidDel="00000000" w:rsidR="00000000" w:rsidRPr="00000000">
              <w:rPr>
                <w:color w:val="000000"/>
                <w:rtl w:val="0"/>
              </w:rPr>
              <w:t xml:space="preserve">, </w:t>
            </w:r>
            <w:r w:rsidDel="00000000" w:rsidR="00000000" w:rsidRPr="00000000">
              <w:rPr>
                <w:b w:val="0"/>
                <w:rtl w:val="0"/>
              </w:rPr>
              <w:t xml:space="preserve">India — </w:t>
            </w:r>
            <w:r w:rsidDel="00000000" w:rsidR="00000000" w:rsidRPr="00000000">
              <w:rPr>
                <w:b w:val="0"/>
                <w:i w:val="1"/>
                <w:rtl w:val="0"/>
              </w:rPr>
              <w:t xml:space="preserve">Technical Lead</w:t>
            </w:r>
            <w:r w:rsidDel="00000000" w:rsidR="00000000" w:rsidRPr="00000000">
              <w:rPr>
                <w:rtl w:val="0"/>
              </w:rPr>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rPr/>
            </w:pPr>
            <w:bookmarkStart w:colFirst="0" w:colLast="0" w:name="_tyjcwt" w:id="5"/>
            <w:bookmarkEnd w:id="5"/>
            <w:r w:rsidDel="00000000" w:rsidR="00000000" w:rsidRPr="00000000">
              <w:rPr>
                <w:rtl w:val="0"/>
              </w:rPr>
              <w:t xml:space="preserve">2017 - PRESENT</w:t>
            </w:r>
          </w:p>
          <w:p w:rsidR="00000000" w:rsidDel="00000000" w:rsidP="00000000" w:rsidRDefault="00000000" w:rsidRPr="00000000" w14:paraId="00000014">
            <w:pPr>
              <w:spacing w:line="360" w:lineRule="auto"/>
              <w:rPr/>
            </w:pPr>
            <w:r w:rsidDel="00000000" w:rsidR="00000000" w:rsidRPr="00000000">
              <w:rPr>
                <w:rtl w:val="0"/>
              </w:rPr>
              <w:t xml:space="preserve">Sagarsoft delivers complete range of Information Technology solutions by leveraging domain expertise and knowledge acquired over the years in serving global organizations across different Industry spectrums.</w:t>
            </w:r>
          </w:p>
          <w:p w:rsidR="00000000" w:rsidDel="00000000" w:rsidP="00000000" w:rsidRDefault="00000000" w:rsidRPr="00000000" w14:paraId="00000015">
            <w:pPr>
              <w:rPr/>
            </w:pPr>
            <w:hyperlink r:id="rId11">
              <w:r w:rsidDel="00000000" w:rsidR="00000000" w:rsidRPr="00000000">
                <w:rPr>
                  <w:color w:val="1155cc"/>
                  <w:u w:val="single"/>
                  <w:rtl w:val="0"/>
                </w:rPr>
                <w:t xml:space="preserve">http://sagarsoft.com/</w:t>
              </w:r>
            </w:hyperlink>
            <w:r w:rsidDel="00000000" w:rsidR="00000000" w:rsidRPr="00000000">
              <w:rPr>
                <w:rtl w:val="0"/>
              </w:rPr>
            </w:r>
          </w:p>
          <w:p w:rsidR="00000000" w:rsidDel="00000000" w:rsidP="00000000" w:rsidRDefault="00000000" w:rsidRPr="00000000" w14:paraId="00000016">
            <w:pPr>
              <w:spacing w:before="0" w:line="240" w:lineRule="auto"/>
              <w:rPr/>
            </w:pPr>
            <w:r w:rsidDel="00000000" w:rsidR="00000000" w:rsidRPr="00000000">
              <w:rPr>
                <w:rtl w:val="0"/>
              </w:rPr>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b w:val="0"/>
                <w:i w:val="1"/>
              </w:rPr>
            </w:pPr>
            <w:bookmarkStart w:colFirst="0" w:colLast="0" w:name="_3dy6vkm" w:id="6"/>
            <w:bookmarkEnd w:id="6"/>
            <w:r w:rsidDel="00000000" w:rsidR="00000000" w:rsidRPr="00000000">
              <w:rPr>
                <w:rtl w:val="0"/>
              </w:rPr>
              <w:t xml:space="preserve">XEL IT Services Pvt Ltd</w:t>
            </w:r>
            <w:r w:rsidDel="00000000" w:rsidR="00000000" w:rsidRPr="00000000">
              <w:rPr>
                <w:color w:val="000000"/>
                <w:rtl w:val="0"/>
              </w:rPr>
              <w:t xml:space="preserve">, </w:t>
            </w:r>
            <w:r w:rsidDel="00000000" w:rsidR="00000000" w:rsidRPr="00000000">
              <w:rPr>
                <w:b w:val="0"/>
                <w:rtl w:val="0"/>
              </w:rPr>
              <w:t xml:space="preserve">India — </w:t>
            </w:r>
            <w:r w:rsidDel="00000000" w:rsidR="00000000" w:rsidRPr="00000000">
              <w:rPr>
                <w:b w:val="0"/>
                <w:i w:val="1"/>
                <w:rtl w:val="0"/>
              </w:rPr>
              <w:t xml:space="preserve">Technical Lead</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rPr/>
            </w:pPr>
            <w:bookmarkStart w:colFirst="0" w:colLast="0" w:name="_1t3h5sf" w:id="7"/>
            <w:bookmarkEnd w:id="7"/>
            <w:r w:rsidDel="00000000" w:rsidR="00000000" w:rsidRPr="00000000">
              <w:rPr>
                <w:rtl w:val="0"/>
              </w:rPr>
              <w:t xml:space="preserve">2016 - 2017</w:t>
            </w:r>
          </w:p>
          <w:p w:rsidR="00000000" w:rsidDel="00000000" w:rsidP="00000000" w:rsidRDefault="00000000" w:rsidRPr="00000000" w14:paraId="00000019">
            <w:pPr>
              <w:spacing w:line="360" w:lineRule="auto"/>
              <w:rPr/>
            </w:pPr>
            <w:r w:rsidDel="00000000" w:rsidR="00000000" w:rsidRPr="00000000">
              <w:rPr>
                <w:rtl w:val="0"/>
              </w:rPr>
              <w:t xml:space="preserve">XEL teams are highly skilled to produce high quality results through their hard work and provide superior customer service. </w:t>
            </w:r>
          </w:p>
          <w:p w:rsidR="00000000" w:rsidDel="00000000" w:rsidP="00000000" w:rsidRDefault="00000000" w:rsidRPr="00000000" w14:paraId="0000001A">
            <w:pPr>
              <w:rPr/>
            </w:pPr>
            <w:hyperlink r:id="rId12">
              <w:r w:rsidDel="00000000" w:rsidR="00000000" w:rsidRPr="00000000">
                <w:rPr>
                  <w:color w:val="1155cc"/>
                  <w:u w:val="single"/>
                  <w:rtl w:val="0"/>
                </w:rPr>
                <w:t xml:space="preserve">https://www.xelits.com/</w:t>
              </w:r>
            </w:hyperlink>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rPr>
                <w:b w:val="0"/>
                <w:i w:val="1"/>
              </w:rPr>
            </w:pPr>
            <w:bookmarkStart w:colFirst="0" w:colLast="0" w:name="_4d34og8" w:id="8"/>
            <w:bookmarkEnd w:id="8"/>
            <w:r w:rsidDel="00000000" w:rsidR="00000000" w:rsidRPr="00000000">
              <w:rPr>
                <w:rtl w:val="0"/>
              </w:rPr>
              <w:t xml:space="preserve">Prokarma Softech Pvt Ltd, </w:t>
            </w:r>
            <w:r w:rsidDel="00000000" w:rsidR="00000000" w:rsidRPr="00000000">
              <w:rPr>
                <w:b w:val="0"/>
                <w:rtl w:val="0"/>
              </w:rPr>
              <w:t xml:space="preserve">India</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Technical Lead</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rPr/>
            </w:pPr>
            <w:bookmarkStart w:colFirst="0" w:colLast="0" w:name="_2s8eyo1" w:id="9"/>
            <w:bookmarkEnd w:id="9"/>
            <w:r w:rsidDel="00000000" w:rsidR="00000000" w:rsidRPr="00000000">
              <w:rPr>
                <w:rtl w:val="0"/>
              </w:rPr>
              <w:t xml:space="preserve">2014 - 2015</w:t>
            </w:r>
          </w:p>
          <w:p w:rsidR="00000000" w:rsidDel="00000000" w:rsidP="00000000" w:rsidRDefault="00000000" w:rsidRPr="00000000" w14:paraId="0000001D">
            <w:pPr>
              <w:spacing w:line="360" w:lineRule="auto"/>
              <w:rPr/>
            </w:pPr>
            <w:r w:rsidDel="00000000" w:rsidR="00000000" w:rsidRPr="00000000">
              <w:rPr>
                <w:rtl w:val="0"/>
              </w:rPr>
              <w:t xml:space="preserve">Information Technology has the tendency to be viewed as a means to an end. We respectfully disagree. Embedded in the analytics, the automation, the platforms, and edge technologies are the lives of the customers we all serve. It's this philosophy that forms the foundation of our client relationships and the experiential advantages we create.</w:t>
            </w:r>
          </w:p>
          <w:p w:rsidR="00000000" w:rsidDel="00000000" w:rsidP="00000000" w:rsidRDefault="00000000" w:rsidRPr="00000000" w14:paraId="0000001E">
            <w:pPr>
              <w:rPr/>
            </w:pPr>
            <w:hyperlink r:id="rId13">
              <w:r w:rsidDel="00000000" w:rsidR="00000000" w:rsidRPr="00000000">
                <w:rPr>
                  <w:color w:val="1155cc"/>
                  <w:u w:val="single"/>
                  <w:rtl w:val="0"/>
                </w:rPr>
                <w:t xml:space="preserve">https://prokarma.com/</w:t>
              </w:r>
            </w:hyperlink>
            <w:r w:rsidDel="00000000" w:rsidR="00000000" w:rsidRPr="00000000">
              <w:rPr>
                <w:rtl w:val="0"/>
              </w:rPr>
            </w:r>
          </w:p>
          <w:p w:rsidR="00000000" w:rsidDel="00000000" w:rsidP="00000000" w:rsidRDefault="00000000" w:rsidRPr="00000000" w14:paraId="0000001F">
            <w:pPr>
              <w:spacing w:before="0" w:line="240" w:lineRule="auto"/>
              <w:rPr/>
            </w:pPr>
            <w:r w:rsidDel="00000000" w:rsidR="00000000" w:rsidRPr="00000000">
              <w:rPr>
                <w:rtl w:val="0"/>
              </w:rPr>
            </w:r>
          </w:p>
          <w:p w:rsidR="00000000" w:rsidDel="00000000" w:rsidP="00000000" w:rsidRDefault="00000000" w:rsidRPr="00000000" w14:paraId="00000020">
            <w:pPr>
              <w:pStyle w:val="Heading2"/>
              <w:rPr>
                <w:b w:val="0"/>
                <w:i w:val="1"/>
              </w:rPr>
            </w:pPr>
            <w:bookmarkStart w:colFirst="0" w:colLast="0" w:name="_17dp8vu" w:id="10"/>
            <w:bookmarkEnd w:id="10"/>
            <w:r w:rsidDel="00000000" w:rsidR="00000000" w:rsidRPr="00000000">
              <w:rPr>
                <w:rtl w:val="0"/>
              </w:rPr>
              <w:t xml:space="preserve">iGATE Global Solutions, </w:t>
            </w:r>
            <w:r w:rsidDel="00000000" w:rsidR="00000000" w:rsidRPr="00000000">
              <w:rPr>
                <w:b w:val="0"/>
                <w:rtl w:val="0"/>
              </w:rPr>
              <w:t xml:space="preserve">India</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Senior Software Engineer</w:t>
            </w:r>
          </w:p>
          <w:p w:rsidR="00000000" w:rsidDel="00000000" w:rsidP="00000000" w:rsidRDefault="00000000" w:rsidRPr="00000000" w14:paraId="00000021">
            <w:pPr>
              <w:pStyle w:val="Heading3"/>
              <w:rPr/>
            </w:pPr>
            <w:bookmarkStart w:colFirst="0" w:colLast="0" w:name="_3rdcrjn" w:id="11"/>
            <w:bookmarkEnd w:id="11"/>
            <w:r w:rsidDel="00000000" w:rsidR="00000000" w:rsidRPr="00000000">
              <w:rPr>
                <w:rtl w:val="0"/>
              </w:rPr>
              <w:t xml:space="preserve">2011 - MONTH 2014</w:t>
            </w:r>
          </w:p>
          <w:p w:rsidR="00000000" w:rsidDel="00000000" w:rsidP="00000000" w:rsidRDefault="00000000" w:rsidRPr="00000000" w14:paraId="00000022">
            <w:pPr>
              <w:spacing w:line="360" w:lineRule="auto"/>
              <w:rPr/>
            </w:pPr>
            <w:r w:rsidDel="00000000" w:rsidR="00000000" w:rsidRPr="00000000">
              <w:rPr>
                <w:rtl w:val="0"/>
              </w:rPr>
              <w:t xml:space="preserve">IGATE (a part of Capgemini Group) with 180,000 people in over 40 countries, is one of the world's foremost providers of consulting, technology and outsourcing services. The Group reported 2014 global revenues of EUR 10.573 billion. Together with its clients, we create and deliver business, technology and digital solutions that fit their needs, enabling them to achieve innovation and competitiveness. IGATE got merged with capgemini.</w:t>
            </w:r>
          </w:p>
          <w:p w:rsidR="00000000" w:rsidDel="00000000" w:rsidP="00000000" w:rsidRDefault="00000000" w:rsidRPr="00000000" w14:paraId="00000023">
            <w:pPr>
              <w:rPr/>
            </w:pPr>
            <w:hyperlink r:id="rId14">
              <w:r w:rsidDel="00000000" w:rsidR="00000000" w:rsidRPr="00000000">
                <w:rPr>
                  <w:color w:val="1155cc"/>
                  <w:u w:val="single"/>
                  <w:rtl w:val="0"/>
                </w:rPr>
                <w:t xml:space="preserve">https://www.capgemini.com/</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before="0" w:line="240" w:lineRule="auto"/>
              <w:rPr/>
            </w:pPr>
            <w:r w:rsidDel="00000000" w:rsidR="00000000" w:rsidRPr="00000000">
              <w:rPr>
                <w:rtl w:val="0"/>
              </w:rPr>
            </w:r>
          </w:p>
          <w:p w:rsidR="00000000" w:rsidDel="00000000" w:rsidP="00000000" w:rsidRDefault="00000000" w:rsidRPr="00000000" w14:paraId="00000026">
            <w:pPr>
              <w:spacing w:before="0" w:line="240" w:lineRule="auto"/>
              <w:rPr>
                <w:b w:val="1"/>
              </w:rPr>
            </w:pPr>
            <w:r w:rsidDel="00000000" w:rsidR="00000000" w:rsidRPr="00000000">
              <w:rPr>
                <w:b w:val="1"/>
                <w:color w:val="000000"/>
                <w:sz w:val="22"/>
                <w:szCs w:val="22"/>
                <w:rtl w:val="0"/>
              </w:rPr>
              <w:t xml:space="preserve">Projects:</w:t>
            </w:r>
            <w:r w:rsidDel="00000000" w:rsidR="00000000" w:rsidRPr="00000000">
              <w:rPr>
                <w:rtl w:val="0"/>
              </w:rPr>
            </w:r>
          </w:p>
          <w:p w:rsidR="00000000" w:rsidDel="00000000" w:rsidP="00000000" w:rsidRDefault="00000000" w:rsidRPr="00000000" w14:paraId="00000027">
            <w:pPr>
              <w:spacing w:before="0" w:line="240" w:lineRule="auto"/>
              <w:rPr>
                <w:b w:val="1"/>
              </w:rPr>
            </w:pPr>
            <w:r w:rsidDel="00000000" w:rsidR="00000000" w:rsidRPr="00000000">
              <w:rPr>
                <w:rtl w:val="0"/>
              </w:rPr>
            </w:r>
          </w:p>
          <w:p w:rsidR="00000000" w:rsidDel="00000000" w:rsidP="00000000" w:rsidRDefault="00000000" w:rsidRPr="00000000" w14:paraId="00000028">
            <w:pPr>
              <w:pStyle w:val="Heading2"/>
              <w:rPr>
                <w:b w:val="0"/>
                <w:i w:val="1"/>
              </w:rPr>
            </w:pPr>
            <w:bookmarkStart w:colFirst="0" w:colLast="0" w:name="_26in1rg" w:id="12"/>
            <w:bookmarkEnd w:id="12"/>
            <w:r w:rsidDel="00000000" w:rsidR="00000000" w:rsidRPr="00000000">
              <w:rPr>
                <w:rtl w:val="0"/>
              </w:rPr>
              <w:t xml:space="preserve">Sagarsoft (India) Limited, </w:t>
            </w:r>
            <w:r w:rsidDel="00000000" w:rsidR="00000000" w:rsidRPr="00000000">
              <w:rPr>
                <w:b w:val="0"/>
                <w:rtl w:val="0"/>
              </w:rPr>
              <w:t xml:space="preserve">India — </w:t>
            </w:r>
            <w:r w:rsidDel="00000000" w:rsidR="00000000" w:rsidRPr="00000000">
              <w:rPr>
                <w:b w:val="0"/>
                <w:i w:val="1"/>
                <w:rtl w:val="0"/>
              </w:rPr>
              <w:t xml:space="preserve">Technical Lead</w:t>
            </w:r>
          </w:p>
          <w:p w:rsidR="00000000" w:rsidDel="00000000" w:rsidP="00000000" w:rsidRDefault="00000000" w:rsidRPr="00000000" w14:paraId="00000029">
            <w:pPr>
              <w:spacing w:before="0" w:line="240" w:lineRule="auto"/>
              <w:rPr/>
            </w:pPr>
            <w:r w:rsidDel="00000000" w:rsidR="00000000" w:rsidRPr="00000000">
              <w:rPr>
                <w:rtl w:val="0"/>
              </w:rPr>
            </w:r>
          </w:p>
          <w:p w:rsidR="00000000" w:rsidDel="00000000" w:rsidP="00000000" w:rsidRDefault="00000000" w:rsidRPr="00000000" w14:paraId="0000002A">
            <w:pPr>
              <w:spacing w:before="0" w:line="240" w:lineRule="auto"/>
              <w:rPr/>
            </w:pPr>
            <w:r w:rsidDel="00000000" w:rsidR="00000000" w:rsidRPr="00000000">
              <w:rPr>
                <w:b w:val="1"/>
                <w:color w:val="000000"/>
                <w:sz w:val="22"/>
                <w:szCs w:val="22"/>
                <w:rtl w:val="0"/>
              </w:rPr>
              <w:t xml:space="preserve">FARM</w:t>
            </w: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t xml:space="preserve">Farm is a dashboard for point72 hfunds applications. It maintains all the details about applications. It has modules, departments, system groups and so on.</w:t>
            </w:r>
          </w:p>
          <w:p w:rsidR="00000000" w:rsidDel="00000000" w:rsidP="00000000" w:rsidRDefault="00000000" w:rsidRPr="00000000" w14:paraId="0000002C">
            <w:pPr>
              <w:rPr>
                <w:b w:val="1"/>
                <w:color w:val="000000"/>
                <w:sz w:val="22"/>
                <w:szCs w:val="22"/>
              </w:rPr>
            </w:pPr>
            <w:r w:rsidDel="00000000" w:rsidR="00000000" w:rsidRPr="00000000">
              <w:rPr>
                <w:b w:val="1"/>
                <w:color w:val="000000"/>
                <w:sz w:val="22"/>
                <w:szCs w:val="22"/>
                <w:rtl w:val="0"/>
              </w:rPr>
              <w:t xml:space="preserve">Responsibilities:</w:t>
            </w:r>
          </w:p>
          <w:p w:rsidR="00000000" w:rsidDel="00000000" w:rsidP="00000000" w:rsidRDefault="00000000" w:rsidRPr="00000000" w14:paraId="0000002D">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Acting as a team lead,  scrum master and maintains agile board</w:t>
            </w:r>
            <w:r w:rsidDel="00000000" w:rsidR="00000000" w:rsidRPr="00000000">
              <w:rPr>
                <w:rtl w:val="0"/>
              </w:rPr>
            </w:r>
          </w:p>
          <w:p w:rsidR="00000000" w:rsidDel="00000000" w:rsidP="00000000" w:rsidRDefault="00000000" w:rsidRPr="00000000" w14:paraId="0000002E">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Requirement Analysis.</w:t>
            </w:r>
            <w:r w:rsidDel="00000000" w:rsidR="00000000" w:rsidRPr="00000000">
              <w:rPr>
                <w:rtl w:val="0"/>
              </w:rPr>
            </w:r>
          </w:p>
          <w:p w:rsidR="00000000" w:rsidDel="00000000" w:rsidP="00000000" w:rsidRDefault="00000000" w:rsidRPr="00000000" w14:paraId="0000002F">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Visual Conceptualization/Concepts.</w:t>
            </w:r>
            <w:r w:rsidDel="00000000" w:rsidR="00000000" w:rsidRPr="00000000">
              <w:rPr>
                <w:rtl w:val="0"/>
              </w:rPr>
            </w:r>
          </w:p>
          <w:p w:rsidR="00000000" w:rsidDel="00000000" w:rsidP="00000000" w:rsidRDefault="00000000" w:rsidRPr="00000000" w14:paraId="00000030">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Handled User Interface Design and Development issues.</w:t>
            </w:r>
            <w:r w:rsidDel="00000000" w:rsidR="00000000" w:rsidRPr="00000000">
              <w:rPr>
                <w:rtl w:val="0"/>
              </w:rPr>
            </w:r>
          </w:p>
          <w:p w:rsidR="00000000" w:rsidDel="00000000" w:rsidP="00000000" w:rsidRDefault="00000000" w:rsidRPr="00000000" w14:paraId="00000031">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Developed the application as per wireframe designs and style guide standards</w:t>
            </w:r>
            <w:r w:rsidDel="00000000" w:rsidR="00000000" w:rsidRPr="00000000">
              <w:rPr>
                <w:rtl w:val="0"/>
              </w:rPr>
            </w:r>
          </w:p>
          <w:p w:rsidR="00000000" w:rsidDel="00000000" w:rsidP="00000000" w:rsidRDefault="00000000" w:rsidRPr="00000000" w14:paraId="00000032">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Implementing node js and express js restful web services.</w:t>
            </w:r>
            <w:r w:rsidDel="00000000" w:rsidR="00000000" w:rsidRPr="00000000">
              <w:rPr>
                <w:rtl w:val="0"/>
              </w:rPr>
            </w:r>
          </w:p>
          <w:p w:rsidR="00000000" w:rsidDel="00000000" w:rsidP="00000000" w:rsidRDefault="00000000" w:rsidRPr="00000000" w14:paraId="00000033">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Consumed Node js based RESTful services.</w:t>
            </w:r>
            <w:r w:rsidDel="00000000" w:rsidR="00000000" w:rsidRPr="00000000">
              <w:rPr>
                <w:rtl w:val="0"/>
              </w:rPr>
            </w:r>
          </w:p>
          <w:p w:rsidR="00000000" w:rsidDel="00000000" w:rsidP="00000000" w:rsidRDefault="00000000" w:rsidRPr="00000000" w14:paraId="00000034">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Cross browser compatibility as per style guide standards. .</w:t>
            </w:r>
            <w:r w:rsidDel="00000000" w:rsidR="00000000" w:rsidRPr="00000000">
              <w:rPr>
                <w:rtl w:val="0"/>
              </w:rPr>
            </w:r>
          </w:p>
          <w:p w:rsidR="00000000" w:rsidDel="00000000" w:rsidP="00000000" w:rsidRDefault="00000000" w:rsidRPr="00000000" w14:paraId="00000035">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Coordinate with Onsite coordinators and team members.</w:t>
            </w:r>
            <w:r w:rsidDel="00000000" w:rsidR="00000000" w:rsidRPr="00000000">
              <w:rPr>
                <w:rtl w:val="0"/>
              </w:rPr>
            </w:r>
          </w:p>
          <w:p w:rsidR="00000000" w:rsidDel="00000000" w:rsidP="00000000" w:rsidRDefault="00000000" w:rsidRPr="00000000" w14:paraId="00000036">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Writing RESTful services using node js and mongodb</w:t>
            </w:r>
            <w:r w:rsidDel="00000000" w:rsidR="00000000" w:rsidRPr="00000000">
              <w:rPr>
                <w:rtl w:val="0"/>
              </w:rPr>
            </w:r>
          </w:p>
          <w:p w:rsidR="00000000" w:rsidDel="00000000" w:rsidP="00000000" w:rsidRDefault="00000000" w:rsidRPr="00000000" w14:paraId="00000037">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Developed applications main screens and functionality</w:t>
            </w:r>
            <w:r w:rsidDel="00000000" w:rsidR="00000000" w:rsidRPr="00000000">
              <w:rPr>
                <w:rtl w:val="0"/>
              </w:rPr>
            </w:r>
          </w:p>
          <w:p w:rsidR="00000000" w:rsidDel="00000000" w:rsidP="00000000" w:rsidRDefault="00000000" w:rsidRPr="00000000" w14:paraId="00000038">
            <w:pPr>
              <w:widowControl w:val="1"/>
              <w:numPr>
                <w:ilvl w:val="0"/>
                <w:numId w:val="2"/>
              </w:numPr>
              <w:spacing w:before="0" w:line="360" w:lineRule="auto"/>
              <w:ind w:left="720" w:right="0" w:hanging="360"/>
              <w:rPr>
                <w:u w:val="none"/>
              </w:rPr>
            </w:pPr>
            <w:r w:rsidDel="00000000" w:rsidR="00000000" w:rsidRPr="00000000">
              <w:rPr>
                <w:rtl w:val="0"/>
              </w:rPr>
              <w:t xml:space="preserve">Implementing the reactjs applications using functional way of coding and react-hooks and redux</w:t>
            </w:r>
            <w:r w:rsidDel="00000000" w:rsidR="00000000" w:rsidRPr="00000000">
              <w:rPr>
                <w:rtl w:val="0"/>
              </w:rPr>
            </w:r>
          </w:p>
          <w:p w:rsidR="00000000" w:rsidDel="00000000" w:rsidP="00000000" w:rsidRDefault="00000000" w:rsidRPr="00000000" w14:paraId="00000039">
            <w:pPr>
              <w:widowControl w:val="1"/>
              <w:numPr>
                <w:ilvl w:val="0"/>
                <w:numId w:val="2"/>
              </w:numPr>
              <w:spacing w:before="0" w:line="360" w:lineRule="auto"/>
              <w:ind w:left="720" w:right="0" w:hanging="360"/>
              <w:rPr/>
            </w:pPr>
            <w:r w:rsidDel="00000000" w:rsidR="00000000" w:rsidRPr="00000000">
              <w:rPr>
                <w:rtl w:val="0"/>
              </w:rPr>
              <w:t xml:space="preserve">Implementing UI interface using flexbox and advanced CSS</w:t>
            </w:r>
          </w:p>
          <w:p w:rsidR="00000000" w:rsidDel="00000000" w:rsidP="00000000" w:rsidRDefault="00000000" w:rsidRPr="00000000" w14:paraId="0000003A">
            <w:pPr>
              <w:widowControl w:val="1"/>
              <w:numPr>
                <w:ilvl w:val="0"/>
                <w:numId w:val="2"/>
              </w:numPr>
              <w:spacing w:before="0" w:line="360" w:lineRule="auto"/>
              <w:ind w:left="720" w:right="0" w:hanging="360"/>
              <w:rPr/>
            </w:pPr>
            <w:r w:rsidDel="00000000" w:rsidR="00000000" w:rsidRPr="00000000">
              <w:rPr>
                <w:rtl w:val="0"/>
              </w:rPr>
              <w:t xml:space="preserve">Implementation of kafka messaging and elasticsearch queries</w:t>
            </w:r>
          </w:p>
          <w:p w:rsidR="00000000" w:rsidDel="00000000" w:rsidP="00000000" w:rsidRDefault="00000000" w:rsidRPr="00000000" w14:paraId="0000003B">
            <w:pPr>
              <w:widowControl w:val="1"/>
              <w:spacing w:before="0" w:line="360" w:lineRule="auto"/>
              <w:ind w:left="720" w:right="0" w:firstLine="0"/>
              <w:rPr/>
            </w:pPr>
            <w:r w:rsidDel="00000000" w:rsidR="00000000" w:rsidRPr="00000000">
              <w:rPr>
                <w:rtl w:val="0"/>
              </w:rPr>
            </w:r>
          </w:p>
          <w:p w:rsidR="00000000" w:rsidDel="00000000" w:rsidP="00000000" w:rsidRDefault="00000000" w:rsidRPr="00000000" w14:paraId="0000003C">
            <w:pPr>
              <w:spacing w:before="0" w:line="240" w:lineRule="auto"/>
              <w:rPr/>
            </w:pPr>
            <w:r w:rsidDel="00000000" w:rsidR="00000000" w:rsidRPr="00000000">
              <w:rPr>
                <w:b w:val="1"/>
                <w:color w:val="000000"/>
                <w:sz w:val="22"/>
                <w:szCs w:val="22"/>
                <w:rtl w:val="0"/>
              </w:rPr>
              <w:t xml:space="preserve">Beacon</w:t>
            </w: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t xml:space="preserve">Beacon is an application which has charts and hfunds data maintaining application data..</w:t>
            </w:r>
          </w:p>
          <w:p w:rsidR="00000000" w:rsidDel="00000000" w:rsidP="00000000" w:rsidRDefault="00000000" w:rsidRPr="00000000" w14:paraId="0000003E">
            <w:pPr>
              <w:rPr>
                <w:b w:val="1"/>
                <w:color w:val="000000"/>
                <w:sz w:val="22"/>
                <w:szCs w:val="22"/>
              </w:rPr>
            </w:pPr>
            <w:r w:rsidDel="00000000" w:rsidR="00000000" w:rsidRPr="00000000">
              <w:rPr>
                <w:b w:val="1"/>
                <w:color w:val="000000"/>
                <w:sz w:val="22"/>
                <w:szCs w:val="22"/>
                <w:rtl w:val="0"/>
              </w:rPr>
              <w:t xml:space="preserve">Responsibilities:</w:t>
            </w:r>
          </w:p>
          <w:p w:rsidR="00000000" w:rsidDel="00000000" w:rsidP="00000000" w:rsidRDefault="00000000" w:rsidRPr="00000000" w14:paraId="0000003F">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Acting as a team lead,  scrum master and maintains agile board</w:t>
            </w:r>
            <w:r w:rsidDel="00000000" w:rsidR="00000000" w:rsidRPr="00000000">
              <w:rPr>
                <w:rtl w:val="0"/>
              </w:rPr>
            </w:r>
          </w:p>
          <w:p w:rsidR="00000000" w:rsidDel="00000000" w:rsidP="00000000" w:rsidRDefault="00000000" w:rsidRPr="00000000" w14:paraId="00000040">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Requirement Analysis.</w:t>
            </w:r>
            <w:r w:rsidDel="00000000" w:rsidR="00000000" w:rsidRPr="00000000">
              <w:rPr>
                <w:rtl w:val="0"/>
              </w:rPr>
            </w:r>
          </w:p>
          <w:p w:rsidR="00000000" w:rsidDel="00000000" w:rsidP="00000000" w:rsidRDefault="00000000" w:rsidRPr="00000000" w14:paraId="00000041">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Visual Conceptualization/Concepts.</w:t>
            </w:r>
            <w:r w:rsidDel="00000000" w:rsidR="00000000" w:rsidRPr="00000000">
              <w:rPr>
                <w:rtl w:val="0"/>
              </w:rPr>
            </w:r>
          </w:p>
          <w:p w:rsidR="00000000" w:rsidDel="00000000" w:rsidP="00000000" w:rsidRDefault="00000000" w:rsidRPr="00000000" w14:paraId="00000042">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Handled User Interface Design and Development issues.</w:t>
            </w:r>
            <w:r w:rsidDel="00000000" w:rsidR="00000000" w:rsidRPr="00000000">
              <w:rPr>
                <w:rtl w:val="0"/>
              </w:rPr>
            </w:r>
          </w:p>
          <w:p w:rsidR="00000000" w:rsidDel="00000000" w:rsidP="00000000" w:rsidRDefault="00000000" w:rsidRPr="00000000" w14:paraId="00000043">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Developed the application as per wireframe designs and style guide standards</w:t>
            </w:r>
            <w:r w:rsidDel="00000000" w:rsidR="00000000" w:rsidRPr="00000000">
              <w:rPr>
                <w:rtl w:val="0"/>
              </w:rPr>
            </w:r>
          </w:p>
          <w:p w:rsidR="00000000" w:rsidDel="00000000" w:rsidP="00000000" w:rsidRDefault="00000000" w:rsidRPr="00000000" w14:paraId="00000044">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Implementing JAVA and express js restful web services.</w:t>
            </w:r>
            <w:r w:rsidDel="00000000" w:rsidR="00000000" w:rsidRPr="00000000">
              <w:rPr>
                <w:rtl w:val="0"/>
              </w:rPr>
            </w:r>
          </w:p>
          <w:p w:rsidR="00000000" w:rsidDel="00000000" w:rsidP="00000000" w:rsidRDefault="00000000" w:rsidRPr="00000000" w14:paraId="00000045">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Consumed JAVA  based RESTful services.</w:t>
            </w:r>
            <w:r w:rsidDel="00000000" w:rsidR="00000000" w:rsidRPr="00000000">
              <w:rPr>
                <w:rtl w:val="0"/>
              </w:rPr>
            </w:r>
          </w:p>
          <w:p w:rsidR="00000000" w:rsidDel="00000000" w:rsidP="00000000" w:rsidRDefault="00000000" w:rsidRPr="00000000" w14:paraId="00000046">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Cross browser compatibility as per style guide standards. .</w:t>
            </w:r>
            <w:r w:rsidDel="00000000" w:rsidR="00000000" w:rsidRPr="00000000">
              <w:rPr>
                <w:rtl w:val="0"/>
              </w:rPr>
            </w:r>
          </w:p>
          <w:p w:rsidR="00000000" w:rsidDel="00000000" w:rsidP="00000000" w:rsidRDefault="00000000" w:rsidRPr="00000000" w14:paraId="00000047">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Coordinate with Onsite coordinators and team members.</w:t>
            </w:r>
            <w:r w:rsidDel="00000000" w:rsidR="00000000" w:rsidRPr="00000000">
              <w:rPr>
                <w:rtl w:val="0"/>
              </w:rPr>
            </w:r>
          </w:p>
          <w:p w:rsidR="00000000" w:rsidDel="00000000" w:rsidP="00000000" w:rsidRDefault="00000000" w:rsidRPr="00000000" w14:paraId="00000048">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Writing RESTful services using JAVA spring boot and SQL</w:t>
            </w:r>
            <w:r w:rsidDel="00000000" w:rsidR="00000000" w:rsidRPr="00000000">
              <w:rPr>
                <w:rtl w:val="0"/>
              </w:rPr>
            </w:r>
          </w:p>
          <w:p w:rsidR="00000000" w:rsidDel="00000000" w:rsidP="00000000" w:rsidRDefault="00000000" w:rsidRPr="00000000" w14:paraId="00000049">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Developed applications main screens and functionality</w:t>
            </w:r>
            <w:r w:rsidDel="00000000" w:rsidR="00000000" w:rsidRPr="00000000">
              <w:rPr>
                <w:rtl w:val="0"/>
              </w:rPr>
            </w:r>
          </w:p>
          <w:p w:rsidR="00000000" w:rsidDel="00000000" w:rsidP="00000000" w:rsidRDefault="00000000" w:rsidRPr="00000000" w14:paraId="0000004A">
            <w:pPr>
              <w:widowControl w:val="1"/>
              <w:numPr>
                <w:ilvl w:val="0"/>
                <w:numId w:val="2"/>
              </w:numPr>
              <w:spacing w:before="0" w:line="360" w:lineRule="auto"/>
              <w:ind w:left="720" w:right="0" w:hanging="360"/>
              <w:rPr/>
            </w:pPr>
            <w:r w:rsidDel="00000000" w:rsidR="00000000" w:rsidRPr="00000000">
              <w:rPr>
                <w:rtl w:val="0"/>
              </w:rPr>
              <w:t xml:space="preserve">Implementing the reactjs applications using functional way of coding and react-hooks and redux</w:t>
            </w:r>
          </w:p>
          <w:p w:rsidR="00000000" w:rsidDel="00000000" w:rsidP="00000000" w:rsidRDefault="00000000" w:rsidRPr="00000000" w14:paraId="0000004B">
            <w:pPr>
              <w:widowControl w:val="1"/>
              <w:numPr>
                <w:ilvl w:val="0"/>
                <w:numId w:val="2"/>
              </w:numPr>
              <w:spacing w:before="0" w:line="360" w:lineRule="auto"/>
              <w:ind w:left="720" w:right="0" w:hanging="360"/>
              <w:rPr/>
            </w:pPr>
            <w:r w:rsidDel="00000000" w:rsidR="00000000" w:rsidRPr="00000000">
              <w:rPr>
                <w:rtl w:val="0"/>
              </w:rPr>
              <w:t xml:space="preserve">Implementing UI interface using flexbox and advanced CSS</w:t>
            </w:r>
          </w:p>
          <w:p w:rsidR="00000000" w:rsidDel="00000000" w:rsidP="00000000" w:rsidRDefault="00000000" w:rsidRPr="00000000" w14:paraId="0000004C">
            <w:pPr>
              <w:widowControl w:val="1"/>
              <w:numPr>
                <w:ilvl w:val="0"/>
                <w:numId w:val="2"/>
              </w:numPr>
              <w:spacing w:before="0" w:line="360" w:lineRule="auto"/>
              <w:ind w:left="720" w:right="0" w:hanging="360"/>
              <w:rPr/>
            </w:pPr>
            <w:r w:rsidDel="00000000" w:rsidR="00000000" w:rsidRPr="00000000">
              <w:rPr>
                <w:rtl w:val="0"/>
              </w:rPr>
              <w:t xml:space="preserve">Implementation of kafka messaging and elasticsearch queries</w:t>
            </w:r>
          </w:p>
          <w:p w:rsidR="00000000" w:rsidDel="00000000" w:rsidP="00000000" w:rsidRDefault="00000000" w:rsidRPr="00000000" w14:paraId="0000004D">
            <w:pPr>
              <w:widowControl w:val="1"/>
              <w:spacing w:before="0" w:line="360" w:lineRule="auto"/>
              <w:ind w:left="720" w:right="0" w:firstLine="0"/>
              <w:rPr/>
            </w:pPr>
            <w:r w:rsidDel="00000000" w:rsidR="00000000" w:rsidRPr="00000000">
              <w:rPr>
                <w:rtl w:val="0"/>
              </w:rPr>
            </w:r>
          </w:p>
          <w:p w:rsidR="00000000" w:rsidDel="00000000" w:rsidP="00000000" w:rsidRDefault="00000000" w:rsidRPr="00000000" w14:paraId="0000004E">
            <w:pPr>
              <w:spacing w:before="0" w:line="240" w:lineRule="auto"/>
              <w:rPr/>
            </w:pPr>
            <w:r w:rsidDel="00000000" w:rsidR="00000000" w:rsidRPr="00000000">
              <w:rPr>
                <w:b w:val="1"/>
                <w:color w:val="000000"/>
                <w:sz w:val="22"/>
                <w:szCs w:val="22"/>
                <w:rtl w:val="0"/>
              </w:rPr>
              <w:t xml:space="preserve">TAXMAN</w:t>
            </w: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t xml:space="preserve">Taxman application is used to find the workday and geneva tax calculations and ledger bills and associations.</w:t>
            </w:r>
          </w:p>
          <w:p w:rsidR="00000000" w:rsidDel="00000000" w:rsidP="00000000" w:rsidRDefault="00000000" w:rsidRPr="00000000" w14:paraId="00000050">
            <w:pPr>
              <w:rPr>
                <w:b w:val="1"/>
                <w:color w:val="000000"/>
                <w:sz w:val="22"/>
                <w:szCs w:val="22"/>
              </w:rPr>
            </w:pPr>
            <w:r w:rsidDel="00000000" w:rsidR="00000000" w:rsidRPr="00000000">
              <w:rPr>
                <w:b w:val="1"/>
                <w:color w:val="000000"/>
                <w:sz w:val="22"/>
                <w:szCs w:val="22"/>
                <w:rtl w:val="0"/>
              </w:rPr>
              <w:t xml:space="preserve">Responsibilities:</w:t>
            </w:r>
          </w:p>
          <w:p w:rsidR="00000000" w:rsidDel="00000000" w:rsidP="00000000" w:rsidRDefault="00000000" w:rsidRPr="00000000" w14:paraId="00000051">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Acting as a team lead,  scrum master and maintains agile board</w:t>
            </w:r>
            <w:r w:rsidDel="00000000" w:rsidR="00000000" w:rsidRPr="00000000">
              <w:rPr>
                <w:rtl w:val="0"/>
              </w:rPr>
            </w:r>
          </w:p>
          <w:p w:rsidR="00000000" w:rsidDel="00000000" w:rsidP="00000000" w:rsidRDefault="00000000" w:rsidRPr="00000000" w14:paraId="00000052">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Requirement Analysis.</w:t>
            </w:r>
            <w:r w:rsidDel="00000000" w:rsidR="00000000" w:rsidRPr="00000000">
              <w:rPr>
                <w:rtl w:val="0"/>
              </w:rPr>
            </w:r>
          </w:p>
          <w:p w:rsidR="00000000" w:rsidDel="00000000" w:rsidP="00000000" w:rsidRDefault="00000000" w:rsidRPr="00000000" w14:paraId="00000053">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Visual Conceptualization/Concepts.</w:t>
            </w:r>
            <w:r w:rsidDel="00000000" w:rsidR="00000000" w:rsidRPr="00000000">
              <w:rPr>
                <w:rtl w:val="0"/>
              </w:rPr>
            </w:r>
          </w:p>
          <w:p w:rsidR="00000000" w:rsidDel="00000000" w:rsidP="00000000" w:rsidRDefault="00000000" w:rsidRPr="00000000" w14:paraId="00000054">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Handled User Interface Design and Development issues.</w:t>
            </w:r>
            <w:r w:rsidDel="00000000" w:rsidR="00000000" w:rsidRPr="00000000">
              <w:rPr>
                <w:rtl w:val="0"/>
              </w:rPr>
            </w:r>
          </w:p>
          <w:p w:rsidR="00000000" w:rsidDel="00000000" w:rsidP="00000000" w:rsidRDefault="00000000" w:rsidRPr="00000000" w14:paraId="00000055">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Developed the application as per wireframe designs and style guide standards</w:t>
            </w:r>
            <w:r w:rsidDel="00000000" w:rsidR="00000000" w:rsidRPr="00000000">
              <w:rPr>
                <w:rtl w:val="0"/>
              </w:rPr>
            </w:r>
          </w:p>
          <w:p w:rsidR="00000000" w:rsidDel="00000000" w:rsidP="00000000" w:rsidRDefault="00000000" w:rsidRPr="00000000" w14:paraId="00000056">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Implementing JAVA and express js restful web services.</w:t>
            </w:r>
            <w:r w:rsidDel="00000000" w:rsidR="00000000" w:rsidRPr="00000000">
              <w:rPr>
                <w:rtl w:val="0"/>
              </w:rPr>
            </w:r>
          </w:p>
          <w:p w:rsidR="00000000" w:rsidDel="00000000" w:rsidP="00000000" w:rsidRDefault="00000000" w:rsidRPr="00000000" w14:paraId="00000057">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Consumed JAVA  based RESTful services.</w:t>
            </w:r>
            <w:r w:rsidDel="00000000" w:rsidR="00000000" w:rsidRPr="00000000">
              <w:rPr>
                <w:rtl w:val="0"/>
              </w:rPr>
            </w:r>
          </w:p>
          <w:p w:rsidR="00000000" w:rsidDel="00000000" w:rsidP="00000000" w:rsidRDefault="00000000" w:rsidRPr="00000000" w14:paraId="00000058">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Cross browser compatibility as per style guide standards. .</w:t>
            </w:r>
            <w:r w:rsidDel="00000000" w:rsidR="00000000" w:rsidRPr="00000000">
              <w:rPr>
                <w:rtl w:val="0"/>
              </w:rPr>
            </w:r>
          </w:p>
          <w:p w:rsidR="00000000" w:rsidDel="00000000" w:rsidP="00000000" w:rsidRDefault="00000000" w:rsidRPr="00000000" w14:paraId="00000059">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Coordinate with Onsite coordinators and team members.</w:t>
            </w:r>
            <w:r w:rsidDel="00000000" w:rsidR="00000000" w:rsidRPr="00000000">
              <w:rPr>
                <w:rtl w:val="0"/>
              </w:rPr>
            </w:r>
          </w:p>
          <w:p w:rsidR="00000000" w:rsidDel="00000000" w:rsidP="00000000" w:rsidRDefault="00000000" w:rsidRPr="00000000" w14:paraId="0000005A">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Writing RESTful services using JAVA spring boot and SQL</w:t>
            </w:r>
            <w:r w:rsidDel="00000000" w:rsidR="00000000" w:rsidRPr="00000000">
              <w:rPr>
                <w:rtl w:val="0"/>
              </w:rPr>
            </w:r>
          </w:p>
          <w:p w:rsidR="00000000" w:rsidDel="00000000" w:rsidP="00000000" w:rsidRDefault="00000000" w:rsidRPr="00000000" w14:paraId="0000005B">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Developed applications main screens and functionality</w:t>
            </w:r>
            <w:r w:rsidDel="00000000" w:rsidR="00000000" w:rsidRPr="00000000">
              <w:rPr>
                <w:rtl w:val="0"/>
              </w:rPr>
            </w:r>
          </w:p>
          <w:p w:rsidR="00000000" w:rsidDel="00000000" w:rsidP="00000000" w:rsidRDefault="00000000" w:rsidRPr="00000000" w14:paraId="0000005C">
            <w:pPr>
              <w:widowControl w:val="1"/>
              <w:numPr>
                <w:ilvl w:val="0"/>
                <w:numId w:val="2"/>
              </w:numPr>
              <w:spacing w:before="0" w:line="360" w:lineRule="auto"/>
              <w:ind w:left="720" w:right="0" w:hanging="360"/>
              <w:rPr/>
            </w:pPr>
            <w:r w:rsidDel="00000000" w:rsidR="00000000" w:rsidRPr="00000000">
              <w:rPr>
                <w:rtl w:val="0"/>
              </w:rPr>
              <w:t xml:space="preserve">Implementing the reactjs applications using functional way of coding and react-hooks and redux</w:t>
            </w:r>
          </w:p>
          <w:p w:rsidR="00000000" w:rsidDel="00000000" w:rsidP="00000000" w:rsidRDefault="00000000" w:rsidRPr="00000000" w14:paraId="0000005D">
            <w:pPr>
              <w:widowControl w:val="1"/>
              <w:numPr>
                <w:ilvl w:val="0"/>
                <w:numId w:val="2"/>
              </w:numPr>
              <w:spacing w:before="0" w:line="360" w:lineRule="auto"/>
              <w:ind w:left="720" w:right="0" w:hanging="360"/>
              <w:rPr/>
            </w:pPr>
            <w:r w:rsidDel="00000000" w:rsidR="00000000" w:rsidRPr="00000000">
              <w:rPr>
                <w:rtl w:val="0"/>
              </w:rPr>
              <w:t xml:space="preserve">Implementing UI interface using flexbox and advanced CSS</w:t>
            </w:r>
          </w:p>
          <w:p w:rsidR="00000000" w:rsidDel="00000000" w:rsidP="00000000" w:rsidRDefault="00000000" w:rsidRPr="00000000" w14:paraId="0000005E">
            <w:pPr>
              <w:widowControl w:val="1"/>
              <w:numPr>
                <w:ilvl w:val="0"/>
                <w:numId w:val="2"/>
              </w:numPr>
              <w:spacing w:before="0" w:line="360" w:lineRule="auto"/>
              <w:ind w:left="720" w:right="0" w:hanging="360"/>
              <w:rPr>
                <w:u w:val="none"/>
              </w:rPr>
            </w:pPr>
            <w:r w:rsidDel="00000000" w:rsidR="00000000" w:rsidRPr="00000000">
              <w:rPr>
                <w:rtl w:val="0"/>
              </w:rPr>
              <w:t xml:space="preserve">Implementation of kafka messaging and elasticsearch queries</w:t>
            </w:r>
            <w:r w:rsidDel="00000000" w:rsidR="00000000" w:rsidRPr="00000000">
              <w:rPr>
                <w:rtl w:val="0"/>
              </w:rPr>
            </w:r>
          </w:p>
          <w:p w:rsidR="00000000" w:rsidDel="00000000" w:rsidP="00000000" w:rsidRDefault="00000000" w:rsidRPr="00000000" w14:paraId="0000005F">
            <w:pPr>
              <w:widowControl w:val="1"/>
              <w:spacing w:before="0" w:line="360" w:lineRule="auto"/>
              <w:ind w:left="720" w:right="0" w:firstLine="0"/>
              <w:rPr/>
            </w:pPr>
            <w:r w:rsidDel="00000000" w:rsidR="00000000" w:rsidRPr="00000000">
              <w:rPr>
                <w:rtl w:val="0"/>
              </w:rPr>
            </w:r>
          </w:p>
          <w:p w:rsidR="00000000" w:rsidDel="00000000" w:rsidP="00000000" w:rsidRDefault="00000000" w:rsidRPr="00000000" w14:paraId="00000060">
            <w:pPr>
              <w:widowControl w:val="1"/>
              <w:spacing w:before="0" w:line="360" w:lineRule="auto"/>
              <w:ind w:right="0"/>
              <w:rPr/>
            </w:pPr>
            <w:r w:rsidDel="00000000" w:rsidR="00000000" w:rsidRPr="00000000">
              <w:rPr>
                <w:rtl w:val="0"/>
              </w:rPr>
            </w:r>
          </w:p>
          <w:p w:rsidR="00000000" w:rsidDel="00000000" w:rsidP="00000000" w:rsidRDefault="00000000" w:rsidRPr="00000000" w14:paraId="00000061">
            <w:pPr>
              <w:spacing w:before="0" w:line="240" w:lineRule="auto"/>
              <w:rPr/>
            </w:pPr>
            <w:r w:rsidDel="00000000" w:rsidR="00000000" w:rsidRPr="00000000">
              <w:rPr>
                <w:b w:val="1"/>
                <w:color w:val="000000"/>
                <w:sz w:val="22"/>
                <w:szCs w:val="22"/>
                <w:rtl w:val="0"/>
              </w:rPr>
              <w:t xml:space="preserve">Firm Style Guide</w:t>
            </w: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t xml:space="preserve">Taxman application is used to find the workday and geneva tax calculations and ledger bills and associations.</w:t>
            </w:r>
          </w:p>
          <w:p w:rsidR="00000000" w:rsidDel="00000000" w:rsidP="00000000" w:rsidRDefault="00000000" w:rsidRPr="00000000" w14:paraId="00000063">
            <w:pPr>
              <w:rPr>
                <w:b w:val="1"/>
                <w:color w:val="000000"/>
                <w:sz w:val="22"/>
                <w:szCs w:val="22"/>
              </w:rPr>
            </w:pPr>
            <w:r w:rsidDel="00000000" w:rsidR="00000000" w:rsidRPr="00000000">
              <w:rPr>
                <w:b w:val="1"/>
                <w:color w:val="000000"/>
                <w:sz w:val="22"/>
                <w:szCs w:val="22"/>
                <w:rtl w:val="0"/>
              </w:rPr>
              <w:t xml:space="preserve">Responsibilities:</w:t>
            </w:r>
          </w:p>
          <w:p w:rsidR="00000000" w:rsidDel="00000000" w:rsidP="00000000" w:rsidRDefault="00000000" w:rsidRPr="00000000" w14:paraId="00000064">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Acting as a team lead,  scrum master and maintains agile board</w:t>
            </w:r>
            <w:r w:rsidDel="00000000" w:rsidR="00000000" w:rsidRPr="00000000">
              <w:rPr>
                <w:rtl w:val="0"/>
              </w:rPr>
            </w:r>
          </w:p>
          <w:p w:rsidR="00000000" w:rsidDel="00000000" w:rsidP="00000000" w:rsidRDefault="00000000" w:rsidRPr="00000000" w14:paraId="00000065">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Requirement Analysis.</w:t>
            </w:r>
            <w:r w:rsidDel="00000000" w:rsidR="00000000" w:rsidRPr="00000000">
              <w:rPr>
                <w:rtl w:val="0"/>
              </w:rPr>
            </w:r>
          </w:p>
          <w:p w:rsidR="00000000" w:rsidDel="00000000" w:rsidP="00000000" w:rsidRDefault="00000000" w:rsidRPr="00000000" w14:paraId="00000066">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Visual Conceptualization/Concepts.</w:t>
            </w:r>
            <w:r w:rsidDel="00000000" w:rsidR="00000000" w:rsidRPr="00000000">
              <w:rPr>
                <w:rtl w:val="0"/>
              </w:rPr>
            </w:r>
          </w:p>
          <w:p w:rsidR="00000000" w:rsidDel="00000000" w:rsidP="00000000" w:rsidRDefault="00000000" w:rsidRPr="00000000" w14:paraId="00000067">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Handled User Interface Design and Development issues.</w:t>
            </w:r>
            <w:r w:rsidDel="00000000" w:rsidR="00000000" w:rsidRPr="00000000">
              <w:rPr>
                <w:rtl w:val="0"/>
              </w:rPr>
            </w:r>
          </w:p>
          <w:p w:rsidR="00000000" w:rsidDel="00000000" w:rsidP="00000000" w:rsidRDefault="00000000" w:rsidRPr="00000000" w14:paraId="00000068">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Developed the application as per wireframe designs and style guide standards</w:t>
            </w:r>
            <w:r w:rsidDel="00000000" w:rsidR="00000000" w:rsidRPr="00000000">
              <w:rPr>
                <w:rtl w:val="0"/>
              </w:rPr>
            </w:r>
          </w:p>
          <w:p w:rsidR="00000000" w:rsidDel="00000000" w:rsidP="00000000" w:rsidRDefault="00000000" w:rsidRPr="00000000" w14:paraId="00000069">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Implementing JAVA and express js restful web services.</w:t>
            </w:r>
            <w:r w:rsidDel="00000000" w:rsidR="00000000" w:rsidRPr="00000000">
              <w:rPr>
                <w:rtl w:val="0"/>
              </w:rPr>
            </w:r>
          </w:p>
          <w:p w:rsidR="00000000" w:rsidDel="00000000" w:rsidP="00000000" w:rsidRDefault="00000000" w:rsidRPr="00000000" w14:paraId="0000006A">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Consumed JAVA  based RESTful services.</w:t>
            </w:r>
            <w:r w:rsidDel="00000000" w:rsidR="00000000" w:rsidRPr="00000000">
              <w:rPr>
                <w:rtl w:val="0"/>
              </w:rPr>
            </w:r>
          </w:p>
          <w:p w:rsidR="00000000" w:rsidDel="00000000" w:rsidP="00000000" w:rsidRDefault="00000000" w:rsidRPr="00000000" w14:paraId="0000006B">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Cross browser compatibility as per style guide standards. .</w:t>
            </w:r>
            <w:r w:rsidDel="00000000" w:rsidR="00000000" w:rsidRPr="00000000">
              <w:rPr>
                <w:rtl w:val="0"/>
              </w:rPr>
            </w:r>
          </w:p>
          <w:p w:rsidR="00000000" w:rsidDel="00000000" w:rsidP="00000000" w:rsidRDefault="00000000" w:rsidRPr="00000000" w14:paraId="0000006C">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Coordinate with Onsite coordinators and team members.</w:t>
            </w:r>
            <w:r w:rsidDel="00000000" w:rsidR="00000000" w:rsidRPr="00000000">
              <w:rPr>
                <w:rtl w:val="0"/>
              </w:rPr>
            </w:r>
          </w:p>
          <w:p w:rsidR="00000000" w:rsidDel="00000000" w:rsidP="00000000" w:rsidRDefault="00000000" w:rsidRPr="00000000" w14:paraId="0000006D">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Writing RESTful services using JAVA spring boot and SQL</w:t>
            </w:r>
            <w:r w:rsidDel="00000000" w:rsidR="00000000" w:rsidRPr="00000000">
              <w:rPr>
                <w:rtl w:val="0"/>
              </w:rPr>
            </w:r>
          </w:p>
          <w:p w:rsidR="00000000" w:rsidDel="00000000" w:rsidP="00000000" w:rsidRDefault="00000000" w:rsidRPr="00000000" w14:paraId="0000006E">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Developed applications main screens and functionality</w:t>
            </w:r>
            <w:r w:rsidDel="00000000" w:rsidR="00000000" w:rsidRPr="00000000">
              <w:rPr>
                <w:rtl w:val="0"/>
              </w:rPr>
            </w:r>
          </w:p>
          <w:p w:rsidR="00000000" w:rsidDel="00000000" w:rsidP="00000000" w:rsidRDefault="00000000" w:rsidRPr="00000000" w14:paraId="0000006F">
            <w:pPr>
              <w:widowControl w:val="1"/>
              <w:numPr>
                <w:ilvl w:val="0"/>
                <w:numId w:val="2"/>
              </w:numPr>
              <w:spacing w:before="0" w:line="360" w:lineRule="auto"/>
              <w:ind w:left="720" w:right="0" w:hanging="360"/>
              <w:rPr/>
            </w:pPr>
            <w:r w:rsidDel="00000000" w:rsidR="00000000" w:rsidRPr="00000000">
              <w:rPr>
                <w:rtl w:val="0"/>
              </w:rPr>
              <w:t xml:space="preserve">Implementing the reactjs applications using functional way of coding and react-hooks and redux</w:t>
            </w:r>
          </w:p>
          <w:p w:rsidR="00000000" w:rsidDel="00000000" w:rsidP="00000000" w:rsidRDefault="00000000" w:rsidRPr="00000000" w14:paraId="00000070">
            <w:pPr>
              <w:widowControl w:val="1"/>
              <w:numPr>
                <w:ilvl w:val="0"/>
                <w:numId w:val="2"/>
              </w:numPr>
              <w:spacing w:before="0" w:line="360" w:lineRule="auto"/>
              <w:ind w:left="720" w:right="0" w:hanging="360"/>
              <w:rPr/>
            </w:pPr>
            <w:r w:rsidDel="00000000" w:rsidR="00000000" w:rsidRPr="00000000">
              <w:rPr>
                <w:rtl w:val="0"/>
              </w:rPr>
              <w:t xml:space="preserve">Implementing UI interface using flexbox and advanced CSS</w:t>
            </w:r>
          </w:p>
          <w:p w:rsidR="00000000" w:rsidDel="00000000" w:rsidP="00000000" w:rsidRDefault="00000000" w:rsidRPr="00000000" w14:paraId="00000071">
            <w:pPr>
              <w:widowControl w:val="1"/>
              <w:numPr>
                <w:ilvl w:val="0"/>
                <w:numId w:val="2"/>
              </w:numPr>
              <w:spacing w:before="0" w:line="360" w:lineRule="auto"/>
              <w:ind w:left="720" w:right="0" w:hanging="360"/>
              <w:rPr>
                <w:u w:val="none"/>
              </w:rPr>
            </w:pPr>
            <w:r w:rsidDel="00000000" w:rsidR="00000000" w:rsidRPr="00000000">
              <w:rPr>
                <w:rtl w:val="0"/>
              </w:rPr>
              <w:t xml:space="preserve">Development of components using react js and redux</w:t>
            </w:r>
            <w:r w:rsidDel="00000000" w:rsidR="00000000" w:rsidRPr="00000000">
              <w:rPr>
                <w:rtl w:val="0"/>
              </w:rPr>
            </w:r>
          </w:p>
          <w:p w:rsidR="00000000" w:rsidDel="00000000" w:rsidP="00000000" w:rsidRDefault="00000000" w:rsidRPr="00000000" w14:paraId="00000072">
            <w:pPr>
              <w:widowControl w:val="1"/>
              <w:spacing w:before="0" w:line="360" w:lineRule="auto"/>
              <w:ind w:right="0"/>
              <w:rPr/>
            </w:pPr>
            <w:r w:rsidDel="00000000" w:rsidR="00000000" w:rsidRPr="00000000">
              <w:rPr>
                <w:rtl w:val="0"/>
              </w:rPr>
            </w:r>
          </w:p>
          <w:p w:rsidR="00000000" w:rsidDel="00000000" w:rsidP="00000000" w:rsidRDefault="00000000" w:rsidRPr="00000000" w14:paraId="00000073">
            <w:pPr>
              <w:spacing w:before="0" w:line="240" w:lineRule="auto"/>
              <w:rPr/>
            </w:pPr>
            <w:r w:rsidDel="00000000" w:rsidR="00000000" w:rsidRPr="00000000">
              <w:rPr>
                <w:b w:val="1"/>
                <w:color w:val="000000"/>
                <w:sz w:val="22"/>
                <w:szCs w:val="22"/>
                <w:rtl w:val="0"/>
              </w:rPr>
              <w:t xml:space="preserve">OMS tracker</w:t>
            </w: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rtl w:val="0"/>
              </w:rPr>
              <w:t xml:space="preserve">OMS tracker helps to track all the servers  of cloud and resources of the cloud and metrics </w:t>
            </w:r>
          </w:p>
          <w:p w:rsidR="00000000" w:rsidDel="00000000" w:rsidP="00000000" w:rsidRDefault="00000000" w:rsidRPr="00000000" w14:paraId="00000075">
            <w:pPr>
              <w:rPr>
                <w:b w:val="1"/>
                <w:color w:val="000000"/>
                <w:sz w:val="22"/>
                <w:szCs w:val="22"/>
              </w:rPr>
            </w:pPr>
            <w:r w:rsidDel="00000000" w:rsidR="00000000" w:rsidRPr="00000000">
              <w:rPr>
                <w:b w:val="1"/>
                <w:color w:val="000000"/>
                <w:sz w:val="22"/>
                <w:szCs w:val="22"/>
                <w:rtl w:val="0"/>
              </w:rPr>
              <w:t xml:space="preserve">Responsibilities:</w:t>
            </w:r>
          </w:p>
          <w:p w:rsidR="00000000" w:rsidDel="00000000" w:rsidP="00000000" w:rsidRDefault="00000000" w:rsidRPr="00000000" w14:paraId="00000076">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Acting as a team lead,  scrum master and maintains agile board</w:t>
            </w:r>
            <w:r w:rsidDel="00000000" w:rsidR="00000000" w:rsidRPr="00000000">
              <w:rPr>
                <w:rtl w:val="0"/>
              </w:rPr>
            </w:r>
          </w:p>
          <w:p w:rsidR="00000000" w:rsidDel="00000000" w:rsidP="00000000" w:rsidRDefault="00000000" w:rsidRPr="00000000" w14:paraId="00000077">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Requirement Analysis.</w:t>
            </w:r>
            <w:r w:rsidDel="00000000" w:rsidR="00000000" w:rsidRPr="00000000">
              <w:rPr>
                <w:rtl w:val="0"/>
              </w:rPr>
            </w:r>
          </w:p>
          <w:p w:rsidR="00000000" w:rsidDel="00000000" w:rsidP="00000000" w:rsidRDefault="00000000" w:rsidRPr="00000000" w14:paraId="00000078">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Visual Conceptualization/Concepts.</w:t>
            </w:r>
            <w:r w:rsidDel="00000000" w:rsidR="00000000" w:rsidRPr="00000000">
              <w:rPr>
                <w:rtl w:val="0"/>
              </w:rPr>
            </w:r>
          </w:p>
          <w:p w:rsidR="00000000" w:rsidDel="00000000" w:rsidP="00000000" w:rsidRDefault="00000000" w:rsidRPr="00000000" w14:paraId="00000079">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Handled User Interface Design and Development issues.</w:t>
            </w:r>
            <w:r w:rsidDel="00000000" w:rsidR="00000000" w:rsidRPr="00000000">
              <w:rPr>
                <w:rtl w:val="0"/>
              </w:rPr>
            </w:r>
          </w:p>
          <w:p w:rsidR="00000000" w:rsidDel="00000000" w:rsidP="00000000" w:rsidRDefault="00000000" w:rsidRPr="00000000" w14:paraId="0000007A">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Developed the application as per wireframe designs and style guide standards</w:t>
            </w:r>
            <w:r w:rsidDel="00000000" w:rsidR="00000000" w:rsidRPr="00000000">
              <w:rPr>
                <w:rtl w:val="0"/>
              </w:rPr>
            </w:r>
          </w:p>
          <w:p w:rsidR="00000000" w:rsidDel="00000000" w:rsidP="00000000" w:rsidRDefault="00000000" w:rsidRPr="00000000" w14:paraId="0000007B">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Implementing JAVA and express js restful web services.</w:t>
            </w:r>
            <w:r w:rsidDel="00000000" w:rsidR="00000000" w:rsidRPr="00000000">
              <w:rPr>
                <w:rtl w:val="0"/>
              </w:rPr>
            </w:r>
          </w:p>
          <w:p w:rsidR="00000000" w:rsidDel="00000000" w:rsidP="00000000" w:rsidRDefault="00000000" w:rsidRPr="00000000" w14:paraId="0000007C">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Consumed JAVA  based RESTful services.</w:t>
            </w:r>
            <w:r w:rsidDel="00000000" w:rsidR="00000000" w:rsidRPr="00000000">
              <w:rPr>
                <w:rtl w:val="0"/>
              </w:rPr>
            </w:r>
          </w:p>
          <w:p w:rsidR="00000000" w:rsidDel="00000000" w:rsidP="00000000" w:rsidRDefault="00000000" w:rsidRPr="00000000" w14:paraId="0000007D">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Cross browser compatibility as per style guide standards. .</w:t>
            </w:r>
            <w:r w:rsidDel="00000000" w:rsidR="00000000" w:rsidRPr="00000000">
              <w:rPr>
                <w:rtl w:val="0"/>
              </w:rPr>
            </w:r>
          </w:p>
          <w:p w:rsidR="00000000" w:rsidDel="00000000" w:rsidP="00000000" w:rsidRDefault="00000000" w:rsidRPr="00000000" w14:paraId="0000007E">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Coordinate with Onsite coordinators and team members.</w:t>
            </w:r>
            <w:r w:rsidDel="00000000" w:rsidR="00000000" w:rsidRPr="00000000">
              <w:rPr>
                <w:rtl w:val="0"/>
              </w:rPr>
            </w:r>
          </w:p>
          <w:p w:rsidR="00000000" w:rsidDel="00000000" w:rsidP="00000000" w:rsidRDefault="00000000" w:rsidRPr="00000000" w14:paraId="0000007F">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Writing RESTful services using JAVA spring boot and SQL</w:t>
            </w:r>
            <w:r w:rsidDel="00000000" w:rsidR="00000000" w:rsidRPr="00000000">
              <w:rPr>
                <w:rtl w:val="0"/>
              </w:rPr>
            </w:r>
          </w:p>
          <w:p w:rsidR="00000000" w:rsidDel="00000000" w:rsidP="00000000" w:rsidRDefault="00000000" w:rsidRPr="00000000" w14:paraId="00000080">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Developed applications main screens and functionality</w:t>
            </w:r>
            <w:r w:rsidDel="00000000" w:rsidR="00000000" w:rsidRPr="00000000">
              <w:rPr>
                <w:rtl w:val="0"/>
              </w:rPr>
            </w:r>
          </w:p>
          <w:p w:rsidR="00000000" w:rsidDel="00000000" w:rsidP="00000000" w:rsidRDefault="00000000" w:rsidRPr="00000000" w14:paraId="00000081">
            <w:pPr>
              <w:widowControl w:val="1"/>
              <w:numPr>
                <w:ilvl w:val="0"/>
                <w:numId w:val="2"/>
              </w:numPr>
              <w:spacing w:before="0" w:line="360" w:lineRule="auto"/>
              <w:ind w:left="720" w:right="0" w:hanging="360"/>
              <w:rPr/>
            </w:pPr>
            <w:r w:rsidDel="00000000" w:rsidR="00000000" w:rsidRPr="00000000">
              <w:rPr>
                <w:rtl w:val="0"/>
              </w:rPr>
              <w:t xml:space="preserve">Implementing the reactjs applications using functional way of coding and react-hooks and redux</w:t>
            </w:r>
          </w:p>
          <w:p w:rsidR="00000000" w:rsidDel="00000000" w:rsidP="00000000" w:rsidRDefault="00000000" w:rsidRPr="00000000" w14:paraId="00000082">
            <w:pPr>
              <w:widowControl w:val="1"/>
              <w:numPr>
                <w:ilvl w:val="0"/>
                <w:numId w:val="2"/>
              </w:numPr>
              <w:spacing w:before="0" w:line="360" w:lineRule="auto"/>
              <w:ind w:left="720" w:right="0" w:hanging="360"/>
              <w:rPr/>
            </w:pPr>
            <w:r w:rsidDel="00000000" w:rsidR="00000000" w:rsidRPr="00000000">
              <w:rPr>
                <w:rtl w:val="0"/>
              </w:rPr>
              <w:t xml:space="preserve">Implementing UI interface using flexbox and advanced CSS</w:t>
            </w:r>
          </w:p>
          <w:p w:rsidR="00000000" w:rsidDel="00000000" w:rsidP="00000000" w:rsidRDefault="00000000" w:rsidRPr="00000000" w14:paraId="00000083">
            <w:pPr>
              <w:widowControl w:val="1"/>
              <w:spacing w:before="0" w:line="360" w:lineRule="auto"/>
              <w:ind w:right="0"/>
              <w:rPr/>
            </w:pPr>
            <w:r w:rsidDel="00000000" w:rsidR="00000000" w:rsidRPr="00000000">
              <w:rPr>
                <w:rtl w:val="0"/>
              </w:rPr>
            </w:r>
          </w:p>
          <w:p w:rsidR="00000000" w:rsidDel="00000000" w:rsidP="00000000" w:rsidRDefault="00000000" w:rsidRPr="00000000" w14:paraId="00000084">
            <w:pPr>
              <w:spacing w:before="0" w:line="240" w:lineRule="auto"/>
              <w:rPr/>
            </w:pPr>
            <w:r w:rsidDel="00000000" w:rsidR="00000000" w:rsidRPr="00000000">
              <w:rPr>
                <w:b w:val="1"/>
                <w:color w:val="000000"/>
                <w:sz w:val="22"/>
                <w:szCs w:val="22"/>
                <w:rtl w:val="0"/>
              </w:rPr>
              <w:t xml:space="preserve">Building Maintenance Application</w:t>
            </w:r>
            <w:r w:rsidDel="00000000" w:rsidR="00000000" w:rsidRPr="00000000">
              <w:rPr>
                <w:rtl w:val="0"/>
              </w:rPr>
            </w:r>
          </w:p>
          <w:p w:rsidR="00000000" w:rsidDel="00000000" w:rsidP="00000000" w:rsidRDefault="00000000" w:rsidRPr="00000000" w14:paraId="00000085">
            <w:pPr>
              <w:spacing w:line="360" w:lineRule="auto"/>
              <w:rPr/>
            </w:pPr>
            <w:r w:rsidDel="00000000" w:rsidR="00000000" w:rsidRPr="00000000">
              <w:rPr>
                <w:rtl w:val="0"/>
              </w:rPr>
              <w:t xml:space="preserve">Calculate Monthly based income and expenses of building.</w:t>
            </w:r>
          </w:p>
          <w:p w:rsidR="00000000" w:rsidDel="00000000" w:rsidP="00000000" w:rsidRDefault="00000000" w:rsidRPr="00000000" w14:paraId="00000086">
            <w:pPr>
              <w:rPr>
                <w:b w:val="1"/>
                <w:color w:val="000000"/>
                <w:sz w:val="22"/>
                <w:szCs w:val="22"/>
              </w:rPr>
            </w:pPr>
            <w:r w:rsidDel="00000000" w:rsidR="00000000" w:rsidRPr="00000000">
              <w:rPr>
                <w:b w:val="1"/>
                <w:color w:val="000000"/>
                <w:sz w:val="22"/>
                <w:szCs w:val="22"/>
                <w:rtl w:val="0"/>
              </w:rPr>
              <w:t xml:space="preserve">Responsibilities:</w:t>
            </w:r>
          </w:p>
          <w:p w:rsidR="00000000" w:rsidDel="00000000" w:rsidP="00000000" w:rsidRDefault="00000000" w:rsidRPr="00000000" w14:paraId="00000087">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Acting as a team lead,  scrum master and maintains agile board</w:t>
            </w:r>
            <w:r w:rsidDel="00000000" w:rsidR="00000000" w:rsidRPr="00000000">
              <w:rPr>
                <w:rtl w:val="0"/>
              </w:rPr>
            </w:r>
          </w:p>
          <w:p w:rsidR="00000000" w:rsidDel="00000000" w:rsidP="00000000" w:rsidRDefault="00000000" w:rsidRPr="00000000" w14:paraId="00000088">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Requirement Analysis.</w:t>
            </w:r>
            <w:r w:rsidDel="00000000" w:rsidR="00000000" w:rsidRPr="00000000">
              <w:rPr>
                <w:rtl w:val="0"/>
              </w:rPr>
            </w:r>
          </w:p>
          <w:p w:rsidR="00000000" w:rsidDel="00000000" w:rsidP="00000000" w:rsidRDefault="00000000" w:rsidRPr="00000000" w14:paraId="00000089">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Visual Conceptualization/Concepts.</w:t>
            </w:r>
            <w:r w:rsidDel="00000000" w:rsidR="00000000" w:rsidRPr="00000000">
              <w:rPr>
                <w:rtl w:val="0"/>
              </w:rPr>
            </w:r>
          </w:p>
          <w:p w:rsidR="00000000" w:rsidDel="00000000" w:rsidP="00000000" w:rsidRDefault="00000000" w:rsidRPr="00000000" w14:paraId="0000008A">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Handled User Interface Design and Development issues.</w:t>
            </w:r>
            <w:r w:rsidDel="00000000" w:rsidR="00000000" w:rsidRPr="00000000">
              <w:rPr>
                <w:rtl w:val="0"/>
              </w:rPr>
            </w:r>
          </w:p>
          <w:p w:rsidR="00000000" w:rsidDel="00000000" w:rsidP="00000000" w:rsidRDefault="00000000" w:rsidRPr="00000000" w14:paraId="0000008B">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Developed the application as per wireframe designs and style guide standards</w:t>
            </w:r>
            <w:r w:rsidDel="00000000" w:rsidR="00000000" w:rsidRPr="00000000">
              <w:rPr>
                <w:rtl w:val="0"/>
              </w:rPr>
            </w:r>
          </w:p>
          <w:p w:rsidR="00000000" w:rsidDel="00000000" w:rsidP="00000000" w:rsidRDefault="00000000" w:rsidRPr="00000000" w14:paraId="0000008C">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Implementing JAVA and express js restful web services.</w:t>
            </w:r>
            <w:r w:rsidDel="00000000" w:rsidR="00000000" w:rsidRPr="00000000">
              <w:rPr>
                <w:rtl w:val="0"/>
              </w:rPr>
            </w:r>
          </w:p>
          <w:p w:rsidR="00000000" w:rsidDel="00000000" w:rsidP="00000000" w:rsidRDefault="00000000" w:rsidRPr="00000000" w14:paraId="0000008D">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Consumed JAVA  based RESTful services.</w:t>
            </w:r>
            <w:r w:rsidDel="00000000" w:rsidR="00000000" w:rsidRPr="00000000">
              <w:rPr>
                <w:rtl w:val="0"/>
              </w:rPr>
            </w:r>
          </w:p>
          <w:p w:rsidR="00000000" w:rsidDel="00000000" w:rsidP="00000000" w:rsidRDefault="00000000" w:rsidRPr="00000000" w14:paraId="0000008E">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Cross browser compatibility as per style guide standards. .</w:t>
            </w:r>
            <w:r w:rsidDel="00000000" w:rsidR="00000000" w:rsidRPr="00000000">
              <w:rPr>
                <w:rtl w:val="0"/>
              </w:rPr>
            </w:r>
          </w:p>
          <w:p w:rsidR="00000000" w:rsidDel="00000000" w:rsidP="00000000" w:rsidRDefault="00000000" w:rsidRPr="00000000" w14:paraId="0000008F">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Coordinate with Onsite coordinators and team members.</w:t>
            </w:r>
            <w:r w:rsidDel="00000000" w:rsidR="00000000" w:rsidRPr="00000000">
              <w:rPr>
                <w:rtl w:val="0"/>
              </w:rPr>
            </w:r>
          </w:p>
          <w:p w:rsidR="00000000" w:rsidDel="00000000" w:rsidP="00000000" w:rsidRDefault="00000000" w:rsidRPr="00000000" w14:paraId="00000090">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Writing RESTful services using JAVA spring boot and SQL</w:t>
            </w:r>
            <w:r w:rsidDel="00000000" w:rsidR="00000000" w:rsidRPr="00000000">
              <w:rPr>
                <w:rtl w:val="0"/>
              </w:rPr>
            </w:r>
          </w:p>
          <w:p w:rsidR="00000000" w:rsidDel="00000000" w:rsidP="00000000" w:rsidRDefault="00000000" w:rsidRPr="00000000" w14:paraId="00000091">
            <w:pPr>
              <w:widowControl w:val="1"/>
              <w:numPr>
                <w:ilvl w:val="0"/>
                <w:numId w:val="2"/>
              </w:numPr>
              <w:spacing w:before="0" w:line="360" w:lineRule="auto"/>
              <w:ind w:left="720" w:right="0" w:hanging="360"/>
              <w:rPr>
                <w:color w:val="000000"/>
                <w:sz w:val="20"/>
                <w:szCs w:val="20"/>
              </w:rPr>
            </w:pPr>
            <w:r w:rsidDel="00000000" w:rsidR="00000000" w:rsidRPr="00000000">
              <w:rPr>
                <w:rtl w:val="0"/>
              </w:rPr>
              <w:t xml:space="preserve"> Developed applications main screens and functionality</w:t>
            </w:r>
            <w:r w:rsidDel="00000000" w:rsidR="00000000" w:rsidRPr="00000000">
              <w:rPr>
                <w:rtl w:val="0"/>
              </w:rPr>
            </w:r>
          </w:p>
          <w:p w:rsidR="00000000" w:rsidDel="00000000" w:rsidP="00000000" w:rsidRDefault="00000000" w:rsidRPr="00000000" w14:paraId="00000092">
            <w:pPr>
              <w:widowControl w:val="1"/>
              <w:numPr>
                <w:ilvl w:val="0"/>
                <w:numId w:val="2"/>
              </w:numPr>
              <w:spacing w:before="0" w:line="360" w:lineRule="auto"/>
              <w:ind w:left="720" w:right="0" w:hanging="360"/>
              <w:rPr/>
            </w:pPr>
            <w:r w:rsidDel="00000000" w:rsidR="00000000" w:rsidRPr="00000000">
              <w:rPr>
                <w:rtl w:val="0"/>
              </w:rPr>
              <w:t xml:space="preserve">Implementing the reactjs applications using functional way of coding and react-hooks and redux</w:t>
            </w:r>
          </w:p>
          <w:p w:rsidR="00000000" w:rsidDel="00000000" w:rsidP="00000000" w:rsidRDefault="00000000" w:rsidRPr="00000000" w14:paraId="00000093">
            <w:pPr>
              <w:widowControl w:val="1"/>
              <w:numPr>
                <w:ilvl w:val="0"/>
                <w:numId w:val="2"/>
              </w:numPr>
              <w:spacing w:before="0" w:line="360" w:lineRule="auto"/>
              <w:ind w:left="720" w:right="0" w:hanging="360"/>
              <w:rPr/>
            </w:pPr>
            <w:r w:rsidDel="00000000" w:rsidR="00000000" w:rsidRPr="00000000">
              <w:rPr>
                <w:rtl w:val="0"/>
              </w:rPr>
              <w:t xml:space="preserve">Implementing UI interface using flexbox and advanced CSS</w:t>
            </w:r>
          </w:p>
          <w:p w:rsidR="00000000" w:rsidDel="00000000" w:rsidP="00000000" w:rsidRDefault="00000000" w:rsidRPr="00000000" w14:paraId="00000094">
            <w:pPr>
              <w:widowControl w:val="1"/>
              <w:spacing w:before="0" w:line="360" w:lineRule="auto"/>
              <w:ind w:right="0"/>
              <w:rPr/>
            </w:pPr>
            <w:r w:rsidDel="00000000" w:rsidR="00000000" w:rsidRPr="00000000">
              <w:rPr>
                <w:rtl w:val="0"/>
              </w:rPr>
            </w:r>
          </w:p>
          <w:p w:rsidR="00000000" w:rsidDel="00000000" w:rsidP="00000000" w:rsidRDefault="00000000" w:rsidRPr="00000000" w14:paraId="00000095">
            <w:pPr>
              <w:widowControl w:val="1"/>
              <w:spacing w:before="0" w:line="240" w:lineRule="auto"/>
              <w:ind w:right="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XELITS</w:t>
            </w:r>
          </w:p>
          <w:p w:rsidR="00000000" w:rsidDel="00000000" w:rsidP="00000000" w:rsidRDefault="00000000" w:rsidRPr="00000000" w14:paraId="00000096">
            <w:pPr>
              <w:widowControl w:val="1"/>
              <w:spacing w:before="0" w:line="240" w:lineRule="auto"/>
              <w:ind w:right="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7">
            <w:pPr>
              <w:widowControl w:val="1"/>
              <w:spacing w:before="0" w:line="240" w:lineRule="auto"/>
              <w:ind w:right="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Project: Lingotek – Vendor Management</w:t>
            </w:r>
          </w:p>
          <w:p w:rsidR="00000000" w:rsidDel="00000000" w:rsidP="00000000" w:rsidRDefault="00000000" w:rsidRPr="00000000" w14:paraId="00000098">
            <w:pPr>
              <w:widowControl w:val="1"/>
              <w:spacing w:before="0" w:line="240" w:lineRule="auto"/>
              <w:ind w:right="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9">
            <w:pPr>
              <w:widowControl w:val="1"/>
              <w:spacing w:before="0" w:line="360" w:lineRule="auto"/>
              <w:ind w:left="0" w:right="0" w:firstLine="0"/>
              <w:rPr/>
            </w:pPr>
            <w:r w:rsidDel="00000000" w:rsidR="00000000" w:rsidRPr="00000000">
              <w:rPr>
                <w:rtl w:val="0"/>
              </w:rPr>
              <w:t xml:space="preserve">Description: Vendor Management User Interface application helps user to view the list of vendors, add a vendor, edit a vendor, delete a vendor, add a vendor contact, edit a vendor contact, delete a vendor contact, view list of ratecharts, add a ratechart, edit a ratechart, delete a ratechart, view list of reports, add a report, delete a report, change report from archive to unarchive and vice versa.</w:t>
            </w:r>
          </w:p>
          <w:p w:rsidR="00000000" w:rsidDel="00000000" w:rsidP="00000000" w:rsidRDefault="00000000" w:rsidRPr="00000000" w14:paraId="0000009A">
            <w:pPr>
              <w:rPr>
                <w:b w:val="1"/>
                <w:color w:val="000000"/>
                <w:sz w:val="22"/>
                <w:szCs w:val="22"/>
              </w:rPr>
            </w:pPr>
            <w:r w:rsidDel="00000000" w:rsidR="00000000" w:rsidRPr="00000000">
              <w:rPr>
                <w:b w:val="1"/>
                <w:color w:val="000000"/>
                <w:sz w:val="22"/>
                <w:szCs w:val="22"/>
                <w:rtl w:val="0"/>
              </w:rPr>
              <w:t xml:space="preserve">Responsibilities:</w:t>
            </w:r>
          </w:p>
          <w:p w:rsidR="00000000" w:rsidDel="00000000" w:rsidP="00000000" w:rsidRDefault="00000000" w:rsidRPr="00000000" w14:paraId="0000009B">
            <w:pPr>
              <w:rPr>
                <w:b w:val="1"/>
                <w:color w:val="000000"/>
                <w:sz w:val="22"/>
                <w:szCs w:val="22"/>
              </w:rPr>
            </w:pPr>
            <w:r w:rsidDel="00000000" w:rsidR="00000000" w:rsidRPr="00000000">
              <w:rPr>
                <w:rtl w:val="0"/>
              </w:rPr>
            </w:r>
          </w:p>
          <w:p w:rsidR="00000000" w:rsidDel="00000000" w:rsidP="00000000" w:rsidRDefault="00000000" w:rsidRPr="00000000" w14:paraId="0000009C">
            <w:pPr>
              <w:widowControl w:val="1"/>
              <w:numPr>
                <w:ilvl w:val="0"/>
                <w:numId w:val="2"/>
              </w:numPr>
              <w:spacing w:before="0" w:line="360" w:lineRule="auto"/>
              <w:ind w:left="720" w:right="0" w:hanging="360"/>
              <w:rPr/>
            </w:pPr>
            <w:r w:rsidDel="00000000" w:rsidR="00000000" w:rsidRPr="00000000">
              <w:rPr>
                <w:rtl w:val="0"/>
              </w:rPr>
              <w:t xml:space="preserve"> Requirement Analysis.</w:t>
            </w:r>
          </w:p>
          <w:p w:rsidR="00000000" w:rsidDel="00000000" w:rsidP="00000000" w:rsidRDefault="00000000" w:rsidRPr="00000000" w14:paraId="0000009D">
            <w:pPr>
              <w:widowControl w:val="1"/>
              <w:numPr>
                <w:ilvl w:val="0"/>
                <w:numId w:val="2"/>
              </w:numPr>
              <w:spacing w:before="0" w:line="360" w:lineRule="auto"/>
              <w:ind w:left="720" w:right="0" w:hanging="360"/>
              <w:rPr/>
            </w:pPr>
            <w:r w:rsidDel="00000000" w:rsidR="00000000" w:rsidRPr="00000000">
              <w:rPr>
                <w:rtl w:val="0"/>
              </w:rPr>
              <w:t xml:space="preserve"> Visual Conceptualization/Concepts.</w:t>
            </w:r>
          </w:p>
          <w:p w:rsidR="00000000" w:rsidDel="00000000" w:rsidP="00000000" w:rsidRDefault="00000000" w:rsidRPr="00000000" w14:paraId="0000009E">
            <w:pPr>
              <w:widowControl w:val="1"/>
              <w:numPr>
                <w:ilvl w:val="0"/>
                <w:numId w:val="2"/>
              </w:numPr>
              <w:spacing w:before="0" w:line="360" w:lineRule="auto"/>
              <w:ind w:left="720" w:right="0" w:hanging="360"/>
              <w:rPr/>
            </w:pPr>
            <w:r w:rsidDel="00000000" w:rsidR="00000000" w:rsidRPr="00000000">
              <w:rPr>
                <w:rtl w:val="0"/>
              </w:rPr>
              <w:t xml:space="preserve"> Handled User Interface Design and Development issues.</w:t>
            </w:r>
          </w:p>
          <w:p w:rsidR="00000000" w:rsidDel="00000000" w:rsidP="00000000" w:rsidRDefault="00000000" w:rsidRPr="00000000" w14:paraId="0000009F">
            <w:pPr>
              <w:widowControl w:val="1"/>
              <w:numPr>
                <w:ilvl w:val="0"/>
                <w:numId w:val="2"/>
              </w:numPr>
              <w:spacing w:before="0" w:line="360" w:lineRule="auto"/>
              <w:ind w:left="720" w:right="0" w:hanging="360"/>
              <w:rPr/>
            </w:pPr>
            <w:r w:rsidDel="00000000" w:rsidR="00000000" w:rsidRPr="00000000">
              <w:rPr>
                <w:rtl w:val="0"/>
              </w:rPr>
              <w:t xml:space="preserve"> Developed the application as per wireframe designs and style guide standards.</w:t>
            </w:r>
          </w:p>
          <w:p w:rsidR="00000000" w:rsidDel="00000000" w:rsidP="00000000" w:rsidRDefault="00000000" w:rsidRPr="00000000" w14:paraId="000000A0">
            <w:pPr>
              <w:widowControl w:val="1"/>
              <w:numPr>
                <w:ilvl w:val="0"/>
                <w:numId w:val="2"/>
              </w:numPr>
              <w:spacing w:before="0" w:line="360" w:lineRule="auto"/>
              <w:ind w:left="720" w:right="0" w:hanging="360"/>
              <w:rPr/>
            </w:pPr>
            <w:r w:rsidDel="00000000" w:rsidR="00000000" w:rsidRPr="00000000">
              <w:rPr>
                <w:rtl w:val="0"/>
              </w:rPr>
              <w:t xml:space="preserve"> Consumed Scala based RESTful services.</w:t>
            </w:r>
          </w:p>
          <w:p w:rsidR="00000000" w:rsidDel="00000000" w:rsidP="00000000" w:rsidRDefault="00000000" w:rsidRPr="00000000" w14:paraId="000000A1">
            <w:pPr>
              <w:widowControl w:val="1"/>
              <w:numPr>
                <w:ilvl w:val="0"/>
                <w:numId w:val="2"/>
              </w:numPr>
              <w:spacing w:before="0" w:line="360" w:lineRule="auto"/>
              <w:ind w:left="720" w:right="0" w:hanging="360"/>
              <w:rPr/>
            </w:pPr>
            <w:r w:rsidDel="00000000" w:rsidR="00000000" w:rsidRPr="00000000">
              <w:rPr>
                <w:rtl w:val="0"/>
              </w:rPr>
              <w:t xml:space="preserve"> Cross browser compatibility as per style guide standards. .</w:t>
            </w:r>
          </w:p>
          <w:p w:rsidR="00000000" w:rsidDel="00000000" w:rsidP="00000000" w:rsidRDefault="00000000" w:rsidRPr="00000000" w14:paraId="000000A2">
            <w:pPr>
              <w:widowControl w:val="1"/>
              <w:numPr>
                <w:ilvl w:val="0"/>
                <w:numId w:val="2"/>
              </w:numPr>
              <w:spacing w:before="0" w:line="360" w:lineRule="auto"/>
              <w:ind w:left="720" w:right="0" w:hanging="360"/>
              <w:rPr/>
            </w:pPr>
            <w:r w:rsidDel="00000000" w:rsidR="00000000" w:rsidRPr="00000000">
              <w:rPr>
                <w:rtl w:val="0"/>
              </w:rPr>
              <w:t xml:space="preserve"> Coordinate with Onsite coordinators and team members.</w:t>
            </w:r>
          </w:p>
          <w:p w:rsidR="00000000" w:rsidDel="00000000" w:rsidP="00000000" w:rsidRDefault="00000000" w:rsidRPr="00000000" w14:paraId="000000A3">
            <w:pPr>
              <w:widowControl w:val="1"/>
              <w:numPr>
                <w:ilvl w:val="0"/>
                <w:numId w:val="2"/>
              </w:numPr>
              <w:spacing w:before="0" w:line="360" w:lineRule="auto"/>
              <w:ind w:left="720" w:right="0" w:hanging="360"/>
              <w:rPr/>
            </w:pPr>
            <w:r w:rsidDel="00000000" w:rsidR="00000000" w:rsidRPr="00000000">
              <w:rPr>
                <w:rtl w:val="0"/>
              </w:rPr>
              <w:t xml:space="preserve"> Writing RESTful services using node js and mongodb</w:t>
            </w:r>
          </w:p>
          <w:p w:rsidR="00000000" w:rsidDel="00000000" w:rsidP="00000000" w:rsidRDefault="00000000" w:rsidRPr="00000000" w14:paraId="000000A4">
            <w:pPr>
              <w:widowControl w:val="1"/>
              <w:numPr>
                <w:ilvl w:val="0"/>
                <w:numId w:val="2"/>
              </w:numPr>
              <w:spacing w:before="0" w:line="360" w:lineRule="auto"/>
              <w:ind w:left="720" w:right="0" w:hanging="360"/>
              <w:rPr/>
            </w:pPr>
            <w:r w:rsidDel="00000000" w:rsidR="00000000" w:rsidRPr="00000000">
              <w:rPr>
                <w:rtl w:val="0"/>
              </w:rPr>
              <w:t xml:space="preserve"> Developed applications main screens and functionality</w:t>
            </w:r>
          </w:p>
          <w:p w:rsidR="00000000" w:rsidDel="00000000" w:rsidP="00000000" w:rsidRDefault="00000000" w:rsidRPr="00000000" w14:paraId="000000A5">
            <w:pPr>
              <w:widowControl w:val="1"/>
              <w:spacing w:before="0" w:line="360" w:lineRule="auto"/>
              <w:ind w:left="720" w:right="0" w:firstLine="0"/>
              <w:rPr/>
            </w:pPr>
            <w:r w:rsidDel="00000000" w:rsidR="00000000" w:rsidRPr="00000000">
              <w:rPr>
                <w:rtl w:val="0"/>
              </w:rPr>
            </w:r>
          </w:p>
          <w:p w:rsidR="00000000" w:rsidDel="00000000" w:rsidP="00000000" w:rsidRDefault="00000000" w:rsidRPr="00000000" w14:paraId="000000A6">
            <w:pPr>
              <w:widowControl w:val="1"/>
              <w:spacing w:before="0" w:line="360" w:lineRule="auto"/>
              <w:ind w:right="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A7">
            <w:pPr>
              <w:widowControl w:val="1"/>
              <w:spacing w:before="0" w:line="360" w:lineRule="auto"/>
              <w:ind w:right="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Cafyne Application</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t xml:space="preserve">Social media is built on the accessibility of transparent information, free for anyone to see or share. We often trust that the personal anecdotes we share on social networks are secure, and these posts can help establish meaningful connections with others. The same is true for businesses; organizations should be using social media to connect with their target audience to expand their reach and amplify their brand. However, the hidden risks of these virtual communities are even greater for companies, especially those in the regulated industries, such as health care, financial services and insurance. Malicious hacktivists and careless employees can equally threaten businesses, so a viable social solution must be flexible and comprehensive. All it takes is one post to violate industry regulations, disclose sensitive customer information or irrevocably damage your company’s reputation. Why risk it? Our social media compliance software gives you the tools to engage and safeguard your assets and reduce threats from all directions.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t xml:space="preserve">Cafyne is your all-in-one social media business solution across multiple platforms.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t xml:space="preserve">Service</w:t>
            </w:r>
          </w:p>
          <w:p w:rsidR="00000000" w:rsidDel="00000000" w:rsidP="00000000" w:rsidRDefault="00000000" w:rsidRPr="00000000" w14:paraId="000000AB">
            <w:pPr>
              <w:widowControl w:val="1"/>
              <w:spacing w:before="0" w:line="360" w:lineRule="auto"/>
              <w:ind w:right="0"/>
              <w:rPr/>
            </w:pPr>
            <w:r w:rsidDel="00000000" w:rsidR="00000000" w:rsidRPr="00000000">
              <w:rPr>
                <w:rtl w:val="0"/>
              </w:rPr>
            </w:r>
          </w:p>
          <w:p w:rsidR="00000000" w:rsidDel="00000000" w:rsidP="00000000" w:rsidRDefault="00000000" w:rsidRPr="00000000" w14:paraId="000000AC">
            <w:pPr>
              <w:widowControl w:val="1"/>
              <w:spacing w:before="0" w:line="240" w:lineRule="auto"/>
              <w:ind w:right="0"/>
              <w:jc w:val="both"/>
              <w:rPr>
                <w:b w:val="1"/>
                <w:color w:val="000000"/>
                <w:sz w:val="22"/>
                <w:szCs w:val="22"/>
              </w:rPr>
            </w:pPr>
            <w:r w:rsidDel="00000000" w:rsidR="00000000" w:rsidRPr="00000000">
              <w:rPr>
                <w:b w:val="1"/>
                <w:color w:val="000000"/>
                <w:sz w:val="22"/>
                <w:szCs w:val="22"/>
                <w:rtl w:val="0"/>
              </w:rPr>
              <w:t xml:space="preserve">Responsibilities:</w:t>
            </w:r>
          </w:p>
          <w:p w:rsidR="00000000" w:rsidDel="00000000" w:rsidP="00000000" w:rsidRDefault="00000000" w:rsidRPr="00000000" w14:paraId="000000AD">
            <w:pPr>
              <w:widowControl w:val="1"/>
              <w:spacing w:before="0" w:line="240" w:lineRule="auto"/>
              <w:ind w:right="0"/>
              <w:jc w:val="both"/>
              <w:rPr>
                <w:b w:val="1"/>
                <w:color w:val="000000"/>
                <w:sz w:val="22"/>
                <w:szCs w:val="22"/>
              </w:rPr>
            </w:pPr>
            <w:r w:rsidDel="00000000" w:rsidR="00000000" w:rsidRPr="00000000">
              <w:rPr>
                <w:rtl w:val="0"/>
              </w:rPr>
            </w:r>
          </w:p>
          <w:p w:rsidR="00000000" w:rsidDel="00000000" w:rsidP="00000000" w:rsidRDefault="00000000" w:rsidRPr="00000000" w14:paraId="000000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Requirement Analysis.</w:t>
            </w:r>
            <w:r w:rsidDel="00000000" w:rsidR="00000000" w:rsidRPr="00000000">
              <w:rPr>
                <w:rtl w:val="0"/>
              </w:rPr>
            </w:r>
          </w:p>
          <w:p w:rsidR="00000000" w:rsidDel="00000000" w:rsidP="00000000" w:rsidRDefault="00000000" w:rsidRPr="00000000" w14:paraId="000000A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Visual Conceptualization/Concepts.</w:t>
            </w:r>
            <w:r w:rsidDel="00000000" w:rsidR="00000000" w:rsidRPr="00000000">
              <w:rPr>
                <w:rtl w:val="0"/>
              </w:rPr>
            </w:r>
          </w:p>
          <w:p w:rsidR="00000000" w:rsidDel="00000000" w:rsidP="00000000" w:rsidRDefault="00000000" w:rsidRPr="00000000" w14:paraId="000000B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Handled User Interface Design and Development issues.</w:t>
            </w:r>
            <w:r w:rsidDel="00000000" w:rsidR="00000000" w:rsidRPr="00000000">
              <w:rPr>
                <w:rtl w:val="0"/>
              </w:rPr>
            </w:r>
          </w:p>
          <w:p w:rsidR="00000000" w:rsidDel="00000000" w:rsidP="00000000" w:rsidRDefault="00000000" w:rsidRPr="00000000" w14:paraId="000000B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Developed the application as per wireframe designs and style guide standards.</w:t>
            </w:r>
            <w:r w:rsidDel="00000000" w:rsidR="00000000" w:rsidRPr="00000000">
              <w:rPr>
                <w:rtl w:val="0"/>
              </w:rPr>
            </w:r>
          </w:p>
          <w:p w:rsidR="00000000" w:rsidDel="00000000" w:rsidP="00000000" w:rsidRDefault="00000000" w:rsidRPr="00000000" w14:paraId="000000B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Consumed Spring based RESTful services.</w:t>
            </w:r>
            <w:r w:rsidDel="00000000" w:rsidR="00000000" w:rsidRPr="00000000">
              <w:rPr>
                <w:rtl w:val="0"/>
              </w:rPr>
            </w:r>
          </w:p>
          <w:p w:rsidR="00000000" w:rsidDel="00000000" w:rsidP="00000000" w:rsidRDefault="00000000" w:rsidRPr="00000000" w14:paraId="000000B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Cross browser compatibility as per style guide standards. .</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Coordinate with Onsite coordinators and team members.</w:t>
            </w:r>
            <w:r w:rsidDel="00000000" w:rsidR="00000000" w:rsidRPr="00000000">
              <w:rPr>
                <w:rtl w:val="0"/>
              </w:rPr>
            </w:r>
          </w:p>
          <w:p w:rsidR="00000000" w:rsidDel="00000000" w:rsidP="00000000" w:rsidRDefault="00000000" w:rsidRPr="00000000" w14:paraId="000000B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Writing RESTful services using node js and mongodb</w:t>
            </w:r>
            <w:r w:rsidDel="00000000" w:rsidR="00000000" w:rsidRPr="00000000">
              <w:rPr>
                <w:rtl w:val="0"/>
              </w:rPr>
            </w:r>
          </w:p>
          <w:p w:rsidR="00000000" w:rsidDel="00000000" w:rsidP="00000000" w:rsidRDefault="00000000" w:rsidRPr="00000000" w14:paraId="000000B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Developed applications main screens and functionality</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Fonts w:ascii="Times New Roman" w:cs="Times New Roman" w:eastAsia="Times New Roman" w:hAnsi="Times New Roman"/>
                <w:b w:val="1"/>
                <w:color w:val="000000"/>
                <w:sz w:val="28"/>
                <w:szCs w:val="28"/>
                <w:rtl w:val="0"/>
              </w:rPr>
              <w:t xml:space="preserve">Prokarma Softech</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BA">
            <w:pPr>
              <w:widowControl w:val="1"/>
              <w:spacing w:before="0" w:line="240" w:lineRule="auto"/>
              <w:ind w:right="0"/>
              <w:rPr>
                <w:rFonts w:ascii="Verdana" w:cs="Verdana" w:eastAsia="Verdana" w:hAnsi="Verdana"/>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UPRR (United Pacific Road Railways, USA)</w:t>
            </w:r>
            <w:r w:rsidDel="00000000" w:rsidR="00000000" w:rsidRPr="00000000">
              <w:rPr>
                <w:rtl w:val="0"/>
              </w:rPr>
            </w:r>
          </w:p>
          <w:p w:rsidR="00000000" w:rsidDel="00000000" w:rsidP="00000000" w:rsidRDefault="00000000" w:rsidRPr="00000000" w14:paraId="000000BB">
            <w:pPr>
              <w:widowControl w:val="1"/>
              <w:spacing w:before="0" w:line="240" w:lineRule="auto"/>
              <w:ind w:right="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pPr>
            <w:r w:rsidDel="00000000" w:rsidR="00000000" w:rsidRPr="00000000">
              <w:rPr>
                <w:rtl w:val="0"/>
              </w:rPr>
              <w:t xml:space="preserve">Systems Management is the front end user interface for all system management functions. The SM-UI Console should allow users to view, manage assets, monitor current state of assets , security, modify and install new software for rail roads. It should be the central control system for all the asset owners. Systems Management will be a common interface for asset owners to manage and monitor their assets. Common Interface UI Web Application will be made up of multiple screens, which shall facilitate users to perform activities like Ping an Asset, Initiate File Transfer etc. Providing High Availability Workflow’s to interact with ITCSM Geteway, SM services using Java Message Service</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Verdana" w:cs="Verdana" w:eastAsia="Verdana" w:hAnsi="Verdana"/>
                <w:color w:val="000000"/>
                <w:sz w:val="20"/>
                <w:szCs w:val="20"/>
              </w:rPr>
            </w:pPr>
            <w:r w:rsidDel="00000000" w:rsidR="00000000" w:rsidRPr="00000000">
              <w:rPr>
                <w:rtl w:val="0"/>
              </w:rPr>
              <w:t xml:space="preserve">(JMS) to get the status of the assets.</w:t>
            </w:r>
            <w:r w:rsidDel="00000000" w:rsidR="00000000" w:rsidRPr="00000000">
              <w:rPr>
                <w:rtl w:val="0"/>
              </w:rPr>
            </w:r>
          </w:p>
          <w:p w:rsidR="00000000" w:rsidDel="00000000" w:rsidP="00000000" w:rsidRDefault="00000000" w:rsidRPr="00000000" w14:paraId="000000BE">
            <w:pPr>
              <w:widowControl w:val="1"/>
              <w:spacing w:before="0" w:line="240" w:lineRule="auto"/>
              <w:ind w:right="0"/>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BF">
            <w:pPr>
              <w:widowControl w:val="1"/>
              <w:spacing w:before="0" w:line="240" w:lineRule="auto"/>
              <w:ind w:right="0"/>
              <w:jc w:val="both"/>
              <w:rPr>
                <w:rFonts w:ascii="Verdana" w:cs="Verdana" w:eastAsia="Verdana" w:hAnsi="Verdana"/>
                <w:b w:val="1"/>
                <w:color w:val="000000"/>
                <w:sz w:val="20"/>
                <w:szCs w:val="20"/>
              </w:rPr>
            </w:pPr>
            <w:r w:rsidDel="00000000" w:rsidR="00000000" w:rsidRPr="00000000">
              <w:rPr>
                <w:b w:val="1"/>
                <w:color w:val="000000"/>
                <w:sz w:val="22"/>
                <w:szCs w:val="22"/>
                <w:rtl w:val="0"/>
              </w:rPr>
              <w:t xml:space="preserve">Responsibilities:</w:t>
            </w:r>
            <w:r w:rsidDel="00000000" w:rsidR="00000000" w:rsidRPr="00000000">
              <w:rPr>
                <w:rtl w:val="0"/>
              </w:rPr>
            </w:r>
          </w:p>
          <w:p w:rsidR="00000000" w:rsidDel="00000000" w:rsidP="00000000" w:rsidRDefault="00000000" w:rsidRPr="00000000" w14:paraId="000000C0">
            <w:pPr>
              <w:widowControl w:val="1"/>
              <w:spacing w:before="0" w:line="240" w:lineRule="auto"/>
              <w:ind w:right="0"/>
              <w:jc w:val="both"/>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0C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Requirement Analysis.</w:t>
            </w:r>
            <w:r w:rsidDel="00000000" w:rsidR="00000000" w:rsidRPr="00000000">
              <w:rPr>
                <w:rtl w:val="0"/>
              </w:rPr>
            </w:r>
          </w:p>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Visual Conceptualization/Concepts.</w:t>
            </w:r>
            <w:r w:rsidDel="00000000" w:rsidR="00000000" w:rsidRPr="00000000">
              <w:rPr>
                <w:rtl w:val="0"/>
              </w:rPr>
            </w:r>
          </w:p>
          <w:p w:rsidR="00000000" w:rsidDel="00000000" w:rsidP="00000000" w:rsidRDefault="00000000" w:rsidRPr="00000000" w14:paraId="000000C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Handled User Interface Design and Development issues.</w:t>
            </w:r>
            <w:r w:rsidDel="00000000" w:rsidR="00000000" w:rsidRPr="00000000">
              <w:rPr>
                <w:rtl w:val="0"/>
              </w:rPr>
            </w:r>
          </w:p>
          <w:p w:rsidR="00000000" w:rsidDel="00000000" w:rsidP="00000000" w:rsidRDefault="00000000" w:rsidRPr="00000000" w14:paraId="000000C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Developed the application as per wireframe designs and style guide standards.</w:t>
            </w:r>
            <w:r w:rsidDel="00000000" w:rsidR="00000000" w:rsidRPr="00000000">
              <w:rPr>
                <w:rtl w:val="0"/>
              </w:rPr>
            </w:r>
          </w:p>
          <w:p w:rsidR="00000000" w:rsidDel="00000000" w:rsidP="00000000" w:rsidRDefault="00000000" w:rsidRPr="00000000" w14:paraId="000000C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Consumed Spring based RESTful services.</w:t>
            </w:r>
            <w:r w:rsidDel="00000000" w:rsidR="00000000" w:rsidRPr="00000000">
              <w:rPr>
                <w:rtl w:val="0"/>
              </w:rPr>
            </w:r>
          </w:p>
          <w:p w:rsidR="00000000" w:rsidDel="00000000" w:rsidP="00000000" w:rsidRDefault="00000000" w:rsidRPr="00000000" w14:paraId="000000C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Cross browser compatibility as per style guide standards. .</w:t>
            </w:r>
            <w:r w:rsidDel="00000000" w:rsidR="00000000" w:rsidRPr="00000000">
              <w:rPr>
                <w:rtl w:val="0"/>
              </w:rPr>
            </w:r>
          </w:p>
          <w:p w:rsidR="00000000" w:rsidDel="00000000" w:rsidP="00000000" w:rsidRDefault="00000000" w:rsidRPr="00000000" w14:paraId="000000C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Coordinate with Onsite coordinators and team members.</w:t>
            </w:r>
            <w:r w:rsidDel="00000000" w:rsidR="00000000" w:rsidRPr="00000000">
              <w:rPr>
                <w:rtl w:val="0"/>
              </w:rPr>
            </w:r>
          </w:p>
          <w:p w:rsidR="00000000" w:rsidDel="00000000" w:rsidP="00000000" w:rsidRDefault="00000000" w:rsidRPr="00000000" w14:paraId="000000C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Writing RESTful services using node js and mongodb</w:t>
            </w:r>
            <w:r w:rsidDel="00000000" w:rsidR="00000000" w:rsidRPr="00000000">
              <w:rPr>
                <w:rtl w:val="0"/>
              </w:rPr>
            </w:r>
          </w:p>
          <w:p w:rsidR="00000000" w:rsidDel="00000000" w:rsidP="00000000" w:rsidRDefault="00000000" w:rsidRPr="00000000" w14:paraId="000000C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Developed applications main screens and functionality</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CB">
            <w:pPr>
              <w:widowControl w:val="1"/>
              <w:spacing w:before="0" w:line="240" w:lineRule="auto"/>
              <w:ind w:right="0"/>
              <w:rPr>
                <w:b w:val="1"/>
                <w:color w:val="000000"/>
                <w:sz w:val="22"/>
                <w:szCs w:val="22"/>
              </w:rPr>
            </w:pPr>
            <w:r w:rsidDel="00000000" w:rsidR="00000000" w:rsidRPr="00000000">
              <w:rPr>
                <w:b w:val="1"/>
                <w:color w:val="000000"/>
                <w:sz w:val="22"/>
                <w:szCs w:val="22"/>
                <w:rtl w:val="0"/>
              </w:rPr>
              <w:t xml:space="preserve">Project: T-Mobile Apigee</w:t>
              <w:tab/>
              <w:tab/>
            </w:r>
          </w:p>
          <w:p w:rsidR="00000000" w:rsidDel="00000000" w:rsidP="00000000" w:rsidRDefault="00000000" w:rsidRPr="00000000" w14:paraId="000000CC">
            <w:pPr>
              <w:widowControl w:val="1"/>
              <w:spacing w:before="0" w:line="240" w:lineRule="auto"/>
              <w:ind w:right="0"/>
              <w:rPr>
                <w:b w:val="1"/>
                <w:color w:val="000000"/>
                <w:sz w:val="22"/>
                <w:szCs w:val="22"/>
              </w:rPr>
            </w:pPr>
            <w:r w:rsidDel="00000000" w:rsidR="00000000" w:rsidRPr="00000000">
              <w:rPr>
                <w:b w:val="1"/>
                <w:color w:val="000000"/>
                <w:sz w:val="22"/>
                <w:szCs w:val="22"/>
                <w:rtl w:val="0"/>
              </w:rPr>
              <w:tab/>
              <w:tab/>
              <w:tab/>
            </w:r>
          </w:p>
          <w:p w:rsidR="00000000" w:rsidDel="00000000" w:rsidP="00000000" w:rsidRDefault="00000000" w:rsidRPr="00000000" w14:paraId="000000CD">
            <w:pPr>
              <w:widowControl w:val="1"/>
              <w:spacing w:before="0" w:line="240" w:lineRule="auto"/>
              <w:ind w:right="0"/>
              <w:rPr>
                <w:rFonts w:ascii="Verdana" w:cs="Verdana" w:eastAsia="Verdana" w:hAnsi="Verdana"/>
                <w:color w:val="000000"/>
                <w:sz w:val="20"/>
                <w:szCs w:val="20"/>
              </w:rPr>
            </w:pPr>
            <w:r w:rsidDel="00000000" w:rsidR="00000000" w:rsidRPr="00000000">
              <w:rPr>
                <w:b w:val="1"/>
                <w:color w:val="000000"/>
                <w:sz w:val="22"/>
                <w:szCs w:val="22"/>
                <w:rtl w:val="0"/>
              </w:rPr>
              <w:t xml:space="preserve">Client:  T-Mobile</w:t>
            </w:r>
            <w:r w:rsidDel="00000000" w:rsidR="00000000" w:rsidRPr="00000000">
              <w:rPr>
                <w:rtl w:val="0"/>
              </w:rPr>
            </w:r>
          </w:p>
          <w:p w:rsidR="00000000" w:rsidDel="00000000" w:rsidP="00000000" w:rsidRDefault="00000000" w:rsidRPr="00000000" w14:paraId="000000CE">
            <w:pPr>
              <w:widowControl w:val="1"/>
              <w:spacing w:before="0" w:line="240" w:lineRule="auto"/>
              <w:ind w:right="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CF">
            <w:pPr>
              <w:widowControl w:val="1"/>
              <w:spacing w:before="0" w:line="360" w:lineRule="auto"/>
              <w:ind w:right="0"/>
              <w:jc w:val="both"/>
              <w:rPr/>
            </w:pPr>
            <w:r w:rsidDel="00000000" w:rsidR="00000000" w:rsidRPr="00000000">
              <w:rPr>
                <w:rtl w:val="0"/>
              </w:rPr>
              <w:t xml:space="preserve">Description: Large scale effort to provide Omni Channel services to B2B &amp; B2C  WebSphere Commerce, Sterling OMS,″ Billing through Amdocs  Retail and Care universal UI experience″  Shopping Cart , Product Catalog″ integration. Scan feature to auto populate name, address, birthdate and license number. Scan feature to scan products and capture SIM information  Shop before completing a credit check″  Shopping cart flow″  Sort through your phone/tablet options with filters″ and images of devices for a better shopping experience.</w:t>
            </w:r>
          </w:p>
          <w:p w:rsidR="00000000" w:rsidDel="00000000" w:rsidP="00000000" w:rsidRDefault="00000000" w:rsidRPr="00000000" w14:paraId="000000D0">
            <w:pPr>
              <w:widowControl w:val="1"/>
              <w:spacing w:before="0" w:line="360" w:lineRule="auto"/>
              <w:ind w:right="0"/>
              <w:jc w:val="both"/>
              <w:rPr/>
            </w:pPr>
            <w:r w:rsidDel="00000000" w:rsidR="00000000" w:rsidRPr="00000000">
              <w:rPr>
                <w:rtl w:val="0"/>
              </w:rPr>
            </w:r>
          </w:p>
          <w:p w:rsidR="00000000" w:rsidDel="00000000" w:rsidP="00000000" w:rsidRDefault="00000000" w:rsidRPr="00000000" w14:paraId="000000D1">
            <w:pPr>
              <w:widowControl w:val="1"/>
              <w:spacing w:before="0" w:line="240" w:lineRule="auto"/>
              <w:ind w:right="0"/>
              <w:jc w:val="both"/>
              <w:rPr>
                <w:b w:val="1"/>
                <w:color w:val="000000"/>
                <w:sz w:val="22"/>
                <w:szCs w:val="22"/>
              </w:rPr>
            </w:pPr>
            <w:r w:rsidDel="00000000" w:rsidR="00000000" w:rsidRPr="00000000">
              <w:rPr>
                <w:b w:val="1"/>
                <w:color w:val="000000"/>
                <w:sz w:val="22"/>
                <w:szCs w:val="22"/>
                <w:rtl w:val="0"/>
              </w:rPr>
              <w:t xml:space="preserve">Responsibilities:</w:t>
            </w:r>
          </w:p>
          <w:p w:rsidR="00000000" w:rsidDel="00000000" w:rsidP="00000000" w:rsidRDefault="00000000" w:rsidRPr="00000000" w14:paraId="000000D2">
            <w:pPr>
              <w:widowControl w:val="1"/>
              <w:spacing w:before="0" w:line="240" w:lineRule="auto"/>
              <w:ind w:right="0"/>
              <w:jc w:val="both"/>
              <w:rPr>
                <w:b w:val="1"/>
                <w:color w:val="000000"/>
                <w:sz w:val="22"/>
                <w:szCs w:val="22"/>
              </w:rPr>
            </w:pPr>
            <w:r w:rsidDel="00000000" w:rsidR="00000000" w:rsidRPr="00000000">
              <w:rPr>
                <w:rtl w:val="0"/>
              </w:rPr>
            </w:r>
          </w:p>
          <w:p w:rsidR="00000000" w:rsidDel="00000000" w:rsidP="00000000" w:rsidRDefault="00000000" w:rsidRPr="00000000" w14:paraId="000000D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Requirement Analysis.</w:t>
            </w:r>
            <w:r w:rsidDel="00000000" w:rsidR="00000000" w:rsidRPr="00000000">
              <w:rPr>
                <w:rtl w:val="0"/>
              </w:rPr>
            </w:r>
          </w:p>
          <w:p w:rsidR="00000000" w:rsidDel="00000000" w:rsidP="00000000" w:rsidRDefault="00000000" w:rsidRPr="00000000" w14:paraId="000000D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Visual Conceptualization/Concepts.</w:t>
            </w:r>
            <w:r w:rsidDel="00000000" w:rsidR="00000000" w:rsidRPr="00000000">
              <w:rPr>
                <w:rtl w:val="0"/>
              </w:rPr>
            </w:r>
          </w:p>
          <w:p w:rsidR="00000000" w:rsidDel="00000000" w:rsidP="00000000" w:rsidRDefault="00000000" w:rsidRPr="00000000" w14:paraId="000000D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Handled User Interface Design and Development issues.</w:t>
            </w:r>
            <w:r w:rsidDel="00000000" w:rsidR="00000000" w:rsidRPr="00000000">
              <w:rPr>
                <w:rtl w:val="0"/>
              </w:rPr>
            </w:r>
          </w:p>
          <w:p w:rsidR="00000000" w:rsidDel="00000000" w:rsidP="00000000" w:rsidRDefault="00000000" w:rsidRPr="00000000" w14:paraId="000000D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Developed the application as per wireframe designs and style guide standards.</w:t>
            </w:r>
            <w:r w:rsidDel="00000000" w:rsidR="00000000" w:rsidRPr="00000000">
              <w:rPr>
                <w:rtl w:val="0"/>
              </w:rPr>
            </w:r>
          </w:p>
          <w:p w:rsidR="00000000" w:rsidDel="00000000" w:rsidP="00000000" w:rsidRDefault="00000000" w:rsidRPr="00000000" w14:paraId="000000D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Consumed Spring based RESTful services.</w:t>
            </w:r>
            <w:r w:rsidDel="00000000" w:rsidR="00000000" w:rsidRPr="00000000">
              <w:rPr>
                <w:rtl w:val="0"/>
              </w:rPr>
            </w:r>
          </w:p>
          <w:p w:rsidR="00000000" w:rsidDel="00000000" w:rsidP="00000000" w:rsidRDefault="00000000" w:rsidRPr="00000000" w14:paraId="000000D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Cross browser compatibility as per style guide standards. .</w:t>
            </w:r>
            <w:r w:rsidDel="00000000" w:rsidR="00000000" w:rsidRPr="00000000">
              <w:rPr>
                <w:rtl w:val="0"/>
              </w:rPr>
            </w:r>
          </w:p>
          <w:p w:rsidR="00000000" w:rsidDel="00000000" w:rsidP="00000000" w:rsidRDefault="00000000" w:rsidRPr="00000000" w14:paraId="000000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Coordinate with Onsite coordinators and team members.</w:t>
            </w:r>
            <w:r w:rsidDel="00000000" w:rsidR="00000000" w:rsidRPr="00000000">
              <w:rPr>
                <w:rtl w:val="0"/>
              </w:rPr>
            </w:r>
          </w:p>
          <w:p w:rsidR="00000000" w:rsidDel="00000000" w:rsidP="00000000" w:rsidRDefault="00000000" w:rsidRPr="00000000" w14:paraId="000000D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Developed applications main screens and functionality</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DC">
            <w:pPr>
              <w:widowControl w:val="1"/>
              <w:spacing w:before="0" w:line="240" w:lineRule="auto"/>
              <w:ind w:right="0"/>
              <w:rPr>
                <w:b w:val="1"/>
                <w:color w:val="000000"/>
                <w:sz w:val="22"/>
                <w:szCs w:val="22"/>
              </w:rPr>
            </w:pPr>
            <w:r w:rsidDel="00000000" w:rsidR="00000000" w:rsidRPr="00000000">
              <w:rPr>
                <w:b w:val="1"/>
                <w:color w:val="000000"/>
                <w:sz w:val="22"/>
                <w:szCs w:val="22"/>
                <w:rtl w:val="0"/>
              </w:rPr>
              <w:t xml:space="preserve">Project: Financial Transaction Management (FTM)                           </w:t>
              <w:tab/>
              <w:tab/>
              <w:tab/>
              <w:tab/>
            </w:r>
          </w:p>
          <w:p w:rsidR="00000000" w:rsidDel="00000000" w:rsidP="00000000" w:rsidRDefault="00000000" w:rsidRPr="00000000" w14:paraId="000000DD">
            <w:pPr>
              <w:widowControl w:val="1"/>
              <w:spacing w:before="0" w:line="240" w:lineRule="auto"/>
              <w:ind w:right="0"/>
              <w:rPr>
                <w:rFonts w:ascii="Verdana" w:cs="Verdana" w:eastAsia="Verdana" w:hAnsi="Verdana"/>
                <w:color w:val="000000"/>
                <w:sz w:val="20"/>
                <w:szCs w:val="20"/>
              </w:rPr>
            </w:pPr>
            <w:r w:rsidDel="00000000" w:rsidR="00000000" w:rsidRPr="00000000">
              <w:rPr>
                <w:b w:val="1"/>
                <w:color w:val="000000"/>
                <w:sz w:val="22"/>
                <w:szCs w:val="22"/>
                <w:rtl w:val="0"/>
              </w:rPr>
              <w:t xml:space="preserve">Client:  UPRR (United Pacific Road Railways, USA)</w:t>
            </w:r>
            <w:r w:rsidDel="00000000" w:rsidR="00000000" w:rsidRPr="00000000">
              <w:rPr>
                <w:rtl w:val="0"/>
              </w:rPr>
            </w:r>
          </w:p>
          <w:p w:rsidR="00000000" w:rsidDel="00000000" w:rsidP="00000000" w:rsidRDefault="00000000" w:rsidRPr="00000000" w14:paraId="000000DE">
            <w:pPr>
              <w:widowControl w:val="1"/>
              <w:spacing w:before="0" w:line="240" w:lineRule="auto"/>
              <w:ind w:right="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DF">
            <w:pPr>
              <w:widowControl w:val="1"/>
              <w:spacing w:before="0" w:line="360" w:lineRule="auto"/>
              <w:ind w:right="0"/>
              <w:jc w:val="both"/>
              <w:rPr/>
            </w:pPr>
            <w:r w:rsidDel="00000000" w:rsidR="00000000" w:rsidRPr="00000000">
              <w:rPr>
                <w:rtl w:val="0"/>
              </w:rPr>
              <w:t xml:space="preserve">Description: The goal of the FTM project is to identify and collect revenue earned by UP but not collected. Once the areas are identified where revenue is being missed three things will happen:</w:t>
            </w:r>
          </w:p>
          <w:p w:rsidR="00000000" w:rsidDel="00000000" w:rsidP="00000000" w:rsidRDefault="00000000" w:rsidRPr="00000000" w14:paraId="000000E0">
            <w:pPr>
              <w:widowControl w:val="1"/>
              <w:spacing w:before="0" w:line="360" w:lineRule="auto"/>
              <w:ind w:right="0"/>
              <w:jc w:val="both"/>
              <w:rPr/>
            </w:pPr>
            <w:r w:rsidDel="00000000" w:rsidR="00000000" w:rsidRPr="00000000">
              <w:rPr>
                <w:rtl w:val="0"/>
              </w:rPr>
              <w:t xml:space="preserve">1) Immediately start the process of collecting the revenue.</w:t>
            </w:r>
          </w:p>
          <w:p w:rsidR="00000000" w:rsidDel="00000000" w:rsidP="00000000" w:rsidRDefault="00000000" w:rsidRPr="00000000" w14:paraId="000000E1">
            <w:pPr>
              <w:widowControl w:val="1"/>
              <w:spacing w:before="0" w:line="360" w:lineRule="auto"/>
              <w:ind w:right="0"/>
              <w:jc w:val="both"/>
              <w:rPr/>
            </w:pPr>
            <w:r w:rsidDel="00000000" w:rsidR="00000000" w:rsidRPr="00000000">
              <w:rPr>
                <w:rtl w:val="0"/>
              </w:rPr>
              <w:t xml:space="preserve">2) put in a temporary process to continue identifying and collecting for the issue.</w:t>
            </w:r>
          </w:p>
          <w:p w:rsidR="00000000" w:rsidDel="00000000" w:rsidP="00000000" w:rsidRDefault="00000000" w:rsidRPr="00000000" w14:paraId="000000E2">
            <w:pPr>
              <w:widowControl w:val="1"/>
              <w:spacing w:before="0" w:line="360" w:lineRule="auto"/>
              <w:ind w:right="0"/>
              <w:jc w:val="both"/>
              <w:rPr/>
            </w:pPr>
            <w:r w:rsidDel="00000000" w:rsidR="00000000" w:rsidRPr="00000000">
              <w:rPr>
                <w:rtl w:val="0"/>
              </w:rPr>
              <w:t xml:space="preserve">3) Find the appropriate place to modify a system to address the issue. The main aim of this project is to collect information about the revenue from various systems different databases. Nightly processes (Jobs) will automatically trigger the process to collect the information.</w:t>
            </w:r>
          </w:p>
          <w:p w:rsidR="00000000" w:rsidDel="00000000" w:rsidP="00000000" w:rsidRDefault="00000000" w:rsidRPr="00000000" w14:paraId="000000E3">
            <w:pPr>
              <w:widowControl w:val="1"/>
              <w:spacing w:before="0" w:line="360" w:lineRule="auto"/>
              <w:ind w:right="0"/>
              <w:jc w:val="both"/>
              <w:rPr/>
            </w:pPr>
            <w:r w:rsidDel="00000000" w:rsidR="00000000" w:rsidRPr="00000000">
              <w:rPr>
                <w:rtl w:val="0"/>
              </w:rPr>
            </w:r>
          </w:p>
          <w:p w:rsidR="00000000" w:rsidDel="00000000" w:rsidP="00000000" w:rsidRDefault="00000000" w:rsidRPr="00000000" w14:paraId="000000E4">
            <w:pPr>
              <w:widowControl w:val="1"/>
              <w:spacing w:before="0" w:line="360" w:lineRule="auto"/>
              <w:ind w:right="0"/>
              <w:jc w:val="both"/>
              <w:rPr/>
            </w:pPr>
            <w:r w:rsidDel="00000000" w:rsidR="00000000" w:rsidRPr="00000000">
              <w:rPr>
                <w:rtl w:val="0"/>
              </w:rPr>
              <w:t xml:space="preserve">TUC/Opstats Module:</w:t>
            </w:r>
          </w:p>
          <w:p w:rsidR="00000000" w:rsidDel="00000000" w:rsidP="00000000" w:rsidRDefault="00000000" w:rsidRPr="00000000" w14:paraId="000000E5">
            <w:pPr>
              <w:widowControl w:val="1"/>
              <w:spacing w:before="0" w:line="360" w:lineRule="auto"/>
              <w:ind w:right="0"/>
              <w:jc w:val="both"/>
              <w:rPr>
                <w:rFonts w:ascii="Verdana" w:cs="Verdana" w:eastAsia="Verdana" w:hAnsi="Verdana"/>
                <w:color w:val="000000"/>
                <w:sz w:val="20"/>
                <w:szCs w:val="20"/>
              </w:rPr>
            </w:pPr>
            <w:r w:rsidDel="00000000" w:rsidR="00000000" w:rsidRPr="00000000">
              <w:rPr>
                <w:rtl w:val="0"/>
              </w:rPr>
              <w:t xml:space="preserve">Train Unit Costs and Operational Statistics module is one of the major modules in the FTM project which is aimed at generating the reports with Operational statistics of the complete year. This report is submitted to the government on annual basis. This is a very challenging module as it needed to gather data from various applications.</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rPr>
            </w:pPr>
            <w:r w:rsidDel="00000000" w:rsidR="00000000" w:rsidRPr="00000000">
              <w:rPr>
                <w:b w:val="1"/>
                <w:color w:val="000000"/>
                <w:sz w:val="22"/>
                <w:szCs w:val="22"/>
                <w:rtl w:val="0"/>
              </w:rPr>
              <w:t xml:space="preserve">Responsibilities: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rPr>
            </w:pPr>
            <w:r w:rsidDel="00000000" w:rsidR="00000000" w:rsidRPr="00000000">
              <w:rPr>
                <w:rtl w:val="0"/>
              </w:rPr>
            </w:r>
          </w:p>
          <w:p w:rsidR="00000000" w:rsidDel="00000000" w:rsidP="00000000" w:rsidRDefault="00000000" w:rsidRPr="00000000" w14:paraId="000000E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Requirement Analysis.</w:t>
            </w:r>
            <w:r w:rsidDel="00000000" w:rsidR="00000000" w:rsidRPr="00000000">
              <w:rPr>
                <w:rtl w:val="0"/>
              </w:rPr>
            </w:r>
          </w:p>
          <w:p w:rsidR="00000000" w:rsidDel="00000000" w:rsidP="00000000" w:rsidRDefault="00000000" w:rsidRPr="00000000" w14:paraId="000000E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Visual Conceptualization/Concepts.</w:t>
            </w:r>
            <w:r w:rsidDel="00000000" w:rsidR="00000000" w:rsidRPr="00000000">
              <w:rPr>
                <w:rtl w:val="0"/>
              </w:rPr>
            </w:r>
          </w:p>
          <w:p w:rsidR="00000000" w:rsidDel="00000000" w:rsidP="00000000" w:rsidRDefault="00000000" w:rsidRPr="00000000" w14:paraId="000000E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Handled User Interface Design and Development issues.</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Developed the application as per wireframe designs and style guide standards.</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Consumed Spring based RESTful services.</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Cross browser compatibility as per style guide standards. .</w:t>
            </w:r>
            <w:r w:rsidDel="00000000" w:rsidR="00000000" w:rsidRPr="00000000">
              <w:rPr>
                <w:rtl w:val="0"/>
              </w:rPr>
            </w:r>
          </w:p>
          <w:p w:rsidR="00000000" w:rsidDel="00000000" w:rsidP="00000000" w:rsidRDefault="00000000" w:rsidRPr="00000000" w14:paraId="000000E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Coordinate with Onsite coordinators and team members.</w:t>
            </w:r>
            <w:r w:rsidDel="00000000" w:rsidR="00000000" w:rsidRPr="00000000">
              <w:rPr>
                <w:rtl w:val="0"/>
              </w:rPr>
            </w:r>
          </w:p>
          <w:p w:rsidR="00000000" w:rsidDel="00000000" w:rsidP="00000000" w:rsidRDefault="00000000" w:rsidRPr="00000000" w14:paraId="000000F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Developed applications main screens and functionality</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F2">
            <w:pPr>
              <w:widowControl w:val="1"/>
              <w:spacing w:before="0" w:line="240" w:lineRule="auto"/>
              <w:ind w:right="0"/>
              <w:rPr>
                <w:b w:val="1"/>
                <w:color w:val="000000"/>
                <w:sz w:val="22"/>
                <w:szCs w:val="22"/>
              </w:rPr>
            </w:pPr>
            <w:r w:rsidDel="00000000" w:rsidR="00000000" w:rsidRPr="00000000">
              <w:rPr>
                <w:b w:val="1"/>
                <w:color w:val="000000"/>
                <w:sz w:val="22"/>
                <w:szCs w:val="22"/>
                <w:rtl w:val="0"/>
              </w:rPr>
              <w:t xml:space="preserve">Project: Ladbrokes</w:t>
              <w:tab/>
              <w:tab/>
              <w:tab/>
              <w:tab/>
            </w:r>
          </w:p>
          <w:p w:rsidR="00000000" w:rsidDel="00000000" w:rsidP="00000000" w:rsidRDefault="00000000" w:rsidRPr="00000000" w14:paraId="000000F3">
            <w:pPr>
              <w:widowControl w:val="1"/>
              <w:spacing w:before="0" w:line="240" w:lineRule="auto"/>
              <w:ind w:right="0"/>
              <w:rPr>
                <w:b w:val="1"/>
                <w:color w:val="000000"/>
                <w:sz w:val="22"/>
                <w:szCs w:val="22"/>
              </w:rPr>
            </w:pPr>
            <w:r w:rsidDel="00000000" w:rsidR="00000000" w:rsidRPr="00000000">
              <w:rPr>
                <w:b w:val="1"/>
                <w:color w:val="000000"/>
                <w:sz w:val="22"/>
                <w:szCs w:val="22"/>
                <w:rtl w:val="0"/>
              </w:rPr>
              <w:tab/>
              <w:tab/>
            </w:r>
          </w:p>
          <w:p w:rsidR="00000000" w:rsidDel="00000000" w:rsidP="00000000" w:rsidRDefault="00000000" w:rsidRPr="00000000" w14:paraId="000000F4">
            <w:pPr>
              <w:widowControl w:val="1"/>
              <w:spacing w:before="0" w:line="240" w:lineRule="auto"/>
              <w:ind w:right="0"/>
              <w:rPr>
                <w:rFonts w:ascii="Verdana" w:cs="Verdana" w:eastAsia="Verdana" w:hAnsi="Verdana"/>
                <w:color w:val="000000"/>
                <w:sz w:val="20"/>
                <w:szCs w:val="20"/>
              </w:rPr>
            </w:pPr>
            <w:r w:rsidDel="00000000" w:rsidR="00000000" w:rsidRPr="00000000">
              <w:rPr>
                <w:b w:val="1"/>
                <w:color w:val="000000"/>
                <w:sz w:val="22"/>
                <w:szCs w:val="22"/>
                <w:rtl w:val="0"/>
              </w:rPr>
              <w:t xml:space="preserve">Client:  Ladbrokes, United Kingdom</w:t>
            </w:r>
            <w:r w:rsidDel="00000000" w:rsidR="00000000" w:rsidRPr="00000000">
              <w:rPr>
                <w:rtl w:val="0"/>
              </w:rPr>
            </w:r>
          </w:p>
          <w:p w:rsidR="00000000" w:rsidDel="00000000" w:rsidP="00000000" w:rsidRDefault="00000000" w:rsidRPr="00000000" w14:paraId="000000F5">
            <w:pPr>
              <w:widowControl w:val="1"/>
              <w:spacing w:before="0" w:line="240" w:lineRule="auto"/>
              <w:ind w:right="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F6">
            <w:pPr>
              <w:widowControl w:val="1"/>
              <w:spacing w:before="0" w:line="360" w:lineRule="auto"/>
              <w:ind w:right="0"/>
              <w:jc w:val="both"/>
              <w:rPr>
                <w:rFonts w:ascii="Verdana" w:cs="Verdana" w:eastAsia="Verdana" w:hAnsi="Verdana"/>
                <w:color w:val="000000"/>
                <w:sz w:val="20"/>
                <w:szCs w:val="20"/>
              </w:rPr>
            </w:pPr>
            <w:r w:rsidDel="00000000" w:rsidR="00000000" w:rsidRPr="00000000">
              <w:rPr>
                <w:rtl w:val="0"/>
              </w:rPr>
              <w:t xml:space="preserve">Description: The Ladbrokes sportium application is a kiosk based application, which is used by the users to bet online on the sports like cricket, hockey, football, greyhounds, etc., it was developed completely using angular js and HTML 5.</w:t>
            </w:r>
            <w:r w:rsidDel="00000000" w:rsidR="00000000" w:rsidRPr="00000000">
              <w:rPr>
                <w:rtl w:val="0"/>
              </w:rPr>
            </w:r>
          </w:p>
          <w:p w:rsidR="00000000" w:rsidDel="00000000" w:rsidP="00000000" w:rsidRDefault="00000000" w:rsidRPr="00000000" w14:paraId="000000F7">
            <w:pPr>
              <w:widowControl w:val="1"/>
              <w:spacing w:before="0" w:line="240" w:lineRule="auto"/>
              <w:ind w:right="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8">
            <w:pPr>
              <w:widowControl w:val="1"/>
              <w:spacing w:before="0" w:line="240" w:lineRule="auto"/>
              <w:ind w:right="0"/>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F9">
            <w:pPr>
              <w:widowControl w:val="1"/>
              <w:spacing w:before="0" w:line="240" w:lineRule="auto"/>
              <w:ind w:right="0"/>
              <w:jc w:val="both"/>
              <w:rPr>
                <w:b w:val="1"/>
                <w:color w:val="000000"/>
                <w:sz w:val="22"/>
                <w:szCs w:val="22"/>
              </w:rPr>
            </w:pPr>
            <w:r w:rsidDel="00000000" w:rsidR="00000000" w:rsidRPr="00000000">
              <w:rPr>
                <w:b w:val="1"/>
                <w:color w:val="000000"/>
                <w:sz w:val="22"/>
                <w:szCs w:val="22"/>
                <w:rtl w:val="0"/>
              </w:rPr>
              <w:t xml:space="preserve">Responsibilities:</w:t>
            </w:r>
          </w:p>
          <w:p w:rsidR="00000000" w:rsidDel="00000000" w:rsidP="00000000" w:rsidRDefault="00000000" w:rsidRPr="00000000" w14:paraId="000000FA">
            <w:pPr>
              <w:widowControl w:val="1"/>
              <w:spacing w:before="0" w:line="240" w:lineRule="auto"/>
              <w:ind w:right="0"/>
              <w:jc w:val="both"/>
              <w:rPr>
                <w:b w:val="1"/>
                <w:color w:val="000000"/>
                <w:sz w:val="22"/>
                <w:szCs w:val="22"/>
              </w:rPr>
            </w:pPr>
            <w:r w:rsidDel="00000000" w:rsidR="00000000" w:rsidRPr="00000000">
              <w:rPr>
                <w:rtl w:val="0"/>
              </w:rPr>
            </w:r>
          </w:p>
          <w:p w:rsidR="00000000" w:rsidDel="00000000" w:rsidP="00000000" w:rsidRDefault="00000000" w:rsidRPr="00000000" w14:paraId="000000F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Requirement Analysis.</w:t>
            </w:r>
            <w:r w:rsidDel="00000000" w:rsidR="00000000" w:rsidRPr="00000000">
              <w:rPr>
                <w:rtl w:val="0"/>
              </w:rPr>
            </w:r>
          </w:p>
          <w:p w:rsidR="00000000" w:rsidDel="00000000" w:rsidP="00000000" w:rsidRDefault="00000000" w:rsidRPr="00000000" w14:paraId="000000F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Visual Conceptualization/Concepts.</w:t>
            </w:r>
            <w:r w:rsidDel="00000000" w:rsidR="00000000" w:rsidRPr="00000000">
              <w:rPr>
                <w:rtl w:val="0"/>
              </w:rPr>
            </w:r>
          </w:p>
          <w:p w:rsidR="00000000" w:rsidDel="00000000" w:rsidP="00000000" w:rsidRDefault="00000000" w:rsidRPr="00000000" w14:paraId="000000F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Handled User Interface Design and Development issues.</w:t>
            </w:r>
            <w:r w:rsidDel="00000000" w:rsidR="00000000" w:rsidRPr="00000000">
              <w:rPr>
                <w:rtl w:val="0"/>
              </w:rPr>
            </w:r>
          </w:p>
          <w:p w:rsidR="00000000" w:rsidDel="00000000" w:rsidP="00000000" w:rsidRDefault="00000000" w:rsidRPr="00000000" w14:paraId="000000F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Developed the application as per wireframe designs and style guide standards.</w:t>
            </w:r>
            <w:r w:rsidDel="00000000" w:rsidR="00000000" w:rsidRPr="00000000">
              <w:rPr>
                <w:rtl w:val="0"/>
              </w:rPr>
            </w:r>
          </w:p>
          <w:p w:rsidR="00000000" w:rsidDel="00000000" w:rsidP="00000000" w:rsidRDefault="00000000" w:rsidRPr="00000000" w14:paraId="000000F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Consumed Spring based RESTful services.</w:t>
            </w:r>
            <w:r w:rsidDel="00000000" w:rsidR="00000000" w:rsidRPr="00000000">
              <w:rPr>
                <w:rtl w:val="0"/>
              </w:rPr>
            </w:r>
          </w:p>
          <w:p w:rsidR="00000000" w:rsidDel="00000000" w:rsidP="00000000" w:rsidRDefault="00000000" w:rsidRPr="00000000" w14:paraId="000001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Cross browser compatibility as per style guide standards. .</w:t>
            </w:r>
            <w:r w:rsidDel="00000000" w:rsidR="00000000" w:rsidRPr="00000000">
              <w:rPr>
                <w:rtl w:val="0"/>
              </w:rPr>
            </w:r>
          </w:p>
          <w:p w:rsidR="00000000" w:rsidDel="00000000" w:rsidP="00000000" w:rsidRDefault="00000000" w:rsidRPr="00000000" w14:paraId="0000010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Coordinate with Onsite coordinators and team members.</w:t>
            </w:r>
            <w:r w:rsidDel="00000000" w:rsidR="00000000" w:rsidRPr="00000000">
              <w:rPr>
                <w:rtl w:val="0"/>
              </w:rPr>
            </w:r>
          </w:p>
          <w:p w:rsidR="00000000" w:rsidDel="00000000" w:rsidP="00000000" w:rsidRDefault="00000000" w:rsidRPr="00000000" w14:paraId="000001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Developed applications main screens and functionality</w:t>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rPr>
            </w:pPr>
            <w:r w:rsidDel="00000000" w:rsidR="00000000" w:rsidRPr="00000000">
              <w:rPr>
                <w:b w:val="1"/>
                <w:color w:val="000000"/>
                <w:sz w:val="22"/>
                <w:szCs w:val="22"/>
                <w:rtl w:val="0"/>
              </w:rPr>
              <w:t xml:space="preserve">Project: Tech pubs Notifications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00"/>
                <w:sz w:val="20"/>
                <w:szCs w:val="20"/>
              </w:rPr>
            </w:pPr>
            <w:r w:rsidDel="00000000" w:rsidR="00000000" w:rsidRPr="00000000">
              <w:rPr>
                <w:b w:val="1"/>
                <w:color w:val="000000"/>
                <w:sz w:val="22"/>
                <w:szCs w:val="22"/>
                <w:rtl w:val="0"/>
              </w:rPr>
              <w:t xml:space="preserve">Client: GE Aviation</w:t>
              <w:tab/>
              <w:tab/>
            </w:r>
            <w:r w:rsidDel="00000000" w:rsidR="00000000" w:rsidRPr="00000000">
              <w:rPr>
                <w:rFonts w:ascii="Verdana" w:cs="Verdana" w:eastAsia="Verdana" w:hAnsi="Verdana"/>
                <w:b w:val="1"/>
                <w:color w:val="000000"/>
                <w:sz w:val="20"/>
                <w:szCs w:val="20"/>
                <w:rtl w:val="0"/>
              </w:rPr>
              <w:tab/>
              <w:tab/>
              <w:tab/>
              <w:tab/>
              <w:tab/>
              <w:tab/>
            </w:r>
            <w:r w:rsidDel="00000000" w:rsidR="00000000" w:rsidRPr="00000000">
              <w:rPr>
                <w:rtl w:val="0"/>
              </w:rPr>
            </w:r>
          </w:p>
          <w:p w:rsidR="00000000" w:rsidDel="00000000" w:rsidP="00000000" w:rsidRDefault="00000000" w:rsidRPr="00000000" w14:paraId="00000107">
            <w:pPr>
              <w:widowControl w:val="1"/>
              <w:spacing w:before="0" w:line="240" w:lineRule="auto"/>
              <w:ind w:right="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08">
            <w:pPr>
              <w:widowControl w:val="1"/>
              <w:spacing w:before="0" w:line="360" w:lineRule="auto"/>
              <w:ind w:right="0"/>
              <w:jc w:val="both"/>
              <w:rPr>
                <w:rFonts w:ascii="Verdana" w:cs="Verdana" w:eastAsia="Verdana" w:hAnsi="Verdana"/>
                <w:color w:val="000000"/>
                <w:sz w:val="20"/>
                <w:szCs w:val="20"/>
              </w:rPr>
            </w:pPr>
            <w:r w:rsidDel="00000000" w:rsidR="00000000" w:rsidRPr="00000000">
              <w:rPr>
                <w:rtl w:val="0"/>
              </w:rPr>
              <w:t xml:space="preserve">Description: The Notifications applications was developed using Angular JS and IIDS framework. IIDS consists of many features like data tables, bootstrap, less, sass, etc., This application is used to send notifications to user about the status of the engines, which ever user subscribed to.</w:t>
            </w:r>
            <w:r w:rsidDel="00000000" w:rsidR="00000000" w:rsidRPr="00000000">
              <w:rPr>
                <w:rtl w:val="0"/>
              </w:rPr>
            </w:r>
          </w:p>
          <w:p w:rsidR="00000000" w:rsidDel="00000000" w:rsidP="00000000" w:rsidRDefault="00000000" w:rsidRPr="00000000" w14:paraId="00000109">
            <w:pPr>
              <w:widowControl w:val="1"/>
              <w:spacing w:before="0" w:line="240" w:lineRule="auto"/>
              <w:ind w:right="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A">
            <w:pPr>
              <w:widowControl w:val="1"/>
              <w:spacing w:before="0" w:line="240" w:lineRule="auto"/>
              <w:ind w:right="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0B">
            <w:pPr>
              <w:widowControl w:val="1"/>
              <w:spacing w:before="0" w:line="240" w:lineRule="auto"/>
              <w:ind w:right="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0C">
            <w:pPr>
              <w:widowControl w:val="1"/>
              <w:spacing w:before="0" w:line="240" w:lineRule="auto"/>
              <w:ind w:right="0"/>
              <w:rPr>
                <w:b w:val="1"/>
                <w:color w:val="000000"/>
                <w:sz w:val="22"/>
                <w:szCs w:val="22"/>
              </w:rPr>
            </w:pPr>
            <w:r w:rsidDel="00000000" w:rsidR="00000000" w:rsidRPr="00000000">
              <w:rPr>
                <w:b w:val="1"/>
                <w:color w:val="000000"/>
                <w:sz w:val="22"/>
                <w:szCs w:val="22"/>
                <w:rtl w:val="0"/>
              </w:rPr>
              <w:t xml:space="preserve">Responsibilities:</w:t>
            </w:r>
          </w:p>
          <w:p w:rsidR="00000000" w:rsidDel="00000000" w:rsidP="00000000" w:rsidRDefault="00000000" w:rsidRPr="00000000" w14:paraId="0000010D">
            <w:pPr>
              <w:widowControl w:val="1"/>
              <w:spacing w:before="0" w:line="240" w:lineRule="auto"/>
              <w:ind w:right="0"/>
              <w:rPr>
                <w:b w:val="1"/>
                <w:color w:val="000000"/>
                <w:sz w:val="22"/>
                <w:szCs w:val="22"/>
              </w:rPr>
            </w:pPr>
            <w:r w:rsidDel="00000000" w:rsidR="00000000" w:rsidRPr="00000000">
              <w:rPr>
                <w:rtl w:val="0"/>
              </w:rPr>
            </w:r>
          </w:p>
          <w:p w:rsidR="00000000" w:rsidDel="00000000" w:rsidP="00000000" w:rsidRDefault="00000000" w:rsidRPr="00000000" w14:paraId="000001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Requirement Analysis.</w:t>
            </w:r>
            <w:r w:rsidDel="00000000" w:rsidR="00000000" w:rsidRPr="00000000">
              <w:rPr>
                <w:rtl w:val="0"/>
              </w:rPr>
            </w:r>
          </w:p>
          <w:p w:rsidR="00000000" w:rsidDel="00000000" w:rsidP="00000000" w:rsidRDefault="00000000" w:rsidRPr="00000000" w14:paraId="000001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Visual Conceptualization/Concepts.</w:t>
            </w:r>
            <w:r w:rsidDel="00000000" w:rsidR="00000000" w:rsidRPr="00000000">
              <w:rPr>
                <w:rtl w:val="0"/>
              </w:rPr>
            </w:r>
          </w:p>
          <w:p w:rsidR="00000000" w:rsidDel="00000000" w:rsidP="00000000" w:rsidRDefault="00000000" w:rsidRPr="00000000" w14:paraId="000001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Lead the team of five members.</w:t>
            </w:r>
            <w:r w:rsidDel="00000000" w:rsidR="00000000" w:rsidRPr="00000000">
              <w:rPr>
                <w:rtl w:val="0"/>
              </w:rPr>
            </w:r>
          </w:p>
          <w:p w:rsidR="00000000" w:rsidDel="00000000" w:rsidP="00000000" w:rsidRDefault="00000000" w:rsidRPr="00000000" w14:paraId="000001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Developed the application as per wireframe designs and style guide standards.</w:t>
            </w:r>
            <w:r w:rsidDel="00000000" w:rsidR="00000000" w:rsidRPr="00000000">
              <w:rPr>
                <w:rtl w:val="0"/>
              </w:rPr>
            </w:r>
          </w:p>
          <w:p w:rsidR="00000000" w:rsidDel="00000000" w:rsidP="00000000" w:rsidRDefault="00000000" w:rsidRPr="00000000" w14:paraId="000001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Cross browser compatibility as per style guide standards.</w:t>
            </w:r>
            <w:r w:rsidDel="00000000" w:rsidR="00000000" w:rsidRPr="00000000">
              <w:rPr>
                <w:rtl w:val="0"/>
              </w:rPr>
            </w:r>
          </w:p>
          <w:p w:rsidR="00000000" w:rsidDel="00000000" w:rsidP="00000000" w:rsidRDefault="00000000" w:rsidRPr="00000000" w14:paraId="000001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Coordinate with Onsite coordinators and team members.</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rPr>
            </w:pPr>
            <w:r w:rsidDel="00000000" w:rsidR="00000000" w:rsidRPr="00000000">
              <w:rPr>
                <w:b w:val="1"/>
                <w:color w:val="000000"/>
                <w:sz w:val="22"/>
                <w:szCs w:val="22"/>
                <w:rtl w:val="0"/>
              </w:rPr>
              <w:t xml:space="preserve">Project: OMP Lite Intranet Application</w:t>
              <w:tab/>
              <w:tab/>
              <w:tab/>
              <w:tab/>
              <w:tab/>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00"/>
                <w:sz w:val="20"/>
                <w:szCs w:val="20"/>
              </w:rPr>
            </w:pPr>
            <w:r w:rsidDel="00000000" w:rsidR="00000000" w:rsidRPr="00000000">
              <w:rPr>
                <w:b w:val="1"/>
                <w:color w:val="000000"/>
                <w:sz w:val="22"/>
                <w:szCs w:val="22"/>
                <w:rtl w:val="0"/>
              </w:rPr>
              <w:t xml:space="preserve">Client:  Talk Talk Busines, UK</w:t>
            </w:r>
            <w:r w:rsidDel="00000000" w:rsidR="00000000" w:rsidRPr="00000000">
              <w:rPr>
                <w:rtl w:val="0"/>
              </w:rPr>
            </w:r>
          </w:p>
          <w:p w:rsidR="00000000" w:rsidDel="00000000" w:rsidP="00000000" w:rsidRDefault="00000000" w:rsidRPr="00000000" w14:paraId="00000117">
            <w:pPr>
              <w:widowControl w:val="1"/>
              <w:spacing w:before="0" w:line="240" w:lineRule="auto"/>
              <w:ind w:right="0"/>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18">
            <w:pPr>
              <w:widowControl w:val="1"/>
              <w:spacing w:before="0" w:line="360" w:lineRule="auto"/>
              <w:ind w:right="0" w:firstLine="360"/>
              <w:rPr>
                <w:rFonts w:ascii="Verdana" w:cs="Verdana" w:eastAsia="Verdana" w:hAnsi="Verdana"/>
                <w:color w:val="000000"/>
                <w:sz w:val="20"/>
                <w:szCs w:val="20"/>
              </w:rPr>
            </w:pPr>
            <w:r w:rsidDel="00000000" w:rsidR="00000000" w:rsidRPr="00000000">
              <w:rPr>
                <w:rFonts w:ascii="Nova Mono" w:cs="Nova Mono" w:eastAsia="Nova Mono" w:hAnsi="Nova Mono"/>
                <w:rtl w:val="0"/>
              </w:rPr>
              <w:t xml:space="preserve">Description: The scope of OMP project is to automate all possible provisioning processes in a unified and consistent way for the following product types: LLU (MPF and SMPF), IPStream, , SFB, CPE provisioning and, in the future, CPS and WLR. Currently DISE mobile provisioning is considered out of scope as there is little benefit to replacing this in the near term. Provisioning of orders for customer segments Direct SME, Direct Corporate and Dealer are considered in current scope. OMP will be compatible with both DISE environments. The application also includes links to a number of other GE Capital Fleet Services mobile and educational resources, including GE’s ecomagination℠ site, an alternative fuel locator application, a U.S. fuel price map, and information regarding GE’s Watt Station™ technology.</w:t>
            </w:r>
            <w:r w:rsidDel="00000000" w:rsidR="00000000" w:rsidRPr="00000000">
              <w:rPr>
                <w:rtl w:val="0"/>
              </w:rPr>
            </w:r>
          </w:p>
          <w:p w:rsidR="00000000" w:rsidDel="00000000" w:rsidP="00000000" w:rsidRDefault="00000000" w:rsidRPr="00000000" w14:paraId="00000119">
            <w:pPr>
              <w:widowControl w:val="1"/>
              <w:spacing w:after="120" w:before="0" w:line="240" w:lineRule="auto"/>
              <w:ind w:right="0" w:firstLine="36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A">
            <w:pPr>
              <w:widowControl w:val="1"/>
              <w:spacing w:after="120" w:before="0" w:line="240" w:lineRule="auto"/>
              <w:ind w:right="0" w:firstLine="36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B">
            <w:pPr>
              <w:widowControl w:val="1"/>
              <w:spacing w:before="0" w:line="240" w:lineRule="auto"/>
              <w:ind w:right="0"/>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1C">
            <w:pPr>
              <w:widowControl w:val="1"/>
              <w:spacing w:before="0" w:line="240" w:lineRule="auto"/>
              <w:ind w:right="0"/>
              <w:jc w:val="both"/>
              <w:rPr>
                <w:b w:val="1"/>
                <w:color w:val="000000"/>
                <w:sz w:val="22"/>
                <w:szCs w:val="22"/>
              </w:rPr>
            </w:pPr>
            <w:r w:rsidDel="00000000" w:rsidR="00000000" w:rsidRPr="00000000">
              <w:rPr>
                <w:b w:val="1"/>
                <w:color w:val="000000"/>
                <w:sz w:val="22"/>
                <w:szCs w:val="22"/>
                <w:rtl w:val="0"/>
              </w:rPr>
              <w:t xml:space="preserve">Responsibilities:</w:t>
            </w:r>
          </w:p>
          <w:p w:rsidR="00000000" w:rsidDel="00000000" w:rsidP="00000000" w:rsidRDefault="00000000" w:rsidRPr="00000000" w14:paraId="0000011D">
            <w:pPr>
              <w:widowControl w:val="1"/>
              <w:spacing w:before="0" w:line="240" w:lineRule="auto"/>
              <w:ind w:right="0"/>
              <w:jc w:val="both"/>
              <w:rPr>
                <w:b w:val="1"/>
                <w:color w:val="000000"/>
                <w:sz w:val="22"/>
                <w:szCs w:val="22"/>
              </w:rPr>
            </w:pPr>
            <w:r w:rsidDel="00000000" w:rsidR="00000000" w:rsidRPr="00000000">
              <w:rPr>
                <w:rtl w:val="0"/>
              </w:rPr>
            </w:r>
          </w:p>
          <w:p w:rsidR="00000000" w:rsidDel="00000000" w:rsidP="00000000" w:rsidRDefault="00000000" w:rsidRPr="00000000" w14:paraId="000001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Requirement Analysis.</w:t>
            </w:r>
            <w:r w:rsidDel="00000000" w:rsidR="00000000" w:rsidRPr="00000000">
              <w:rPr>
                <w:rtl w:val="0"/>
              </w:rPr>
            </w:r>
          </w:p>
          <w:p w:rsidR="00000000" w:rsidDel="00000000" w:rsidP="00000000" w:rsidRDefault="00000000" w:rsidRPr="00000000" w14:paraId="000001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Visual Conceptualization/Concepts.</w:t>
            </w:r>
            <w:r w:rsidDel="00000000" w:rsidR="00000000" w:rsidRPr="00000000">
              <w:rPr>
                <w:rtl w:val="0"/>
              </w:rPr>
            </w:r>
          </w:p>
          <w:p w:rsidR="00000000" w:rsidDel="00000000" w:rsidP="00000000" w:rsidRDefault="00000000" w:rsidRPr="00000000" w14:paraId="000001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Handled User Interface Design and Development issues.</w:t>
            </w:r>
            <w:r w:rsidDel="00000000" w:rsidR="00000000" w:rsidRPr="00000000">
              <w:rPr>
                <w:rtl w:val="0"/>
              </w:rPr>
            </w:r>
          </w:p>
          <w:p w:rsidR="00000000" w:rsidDel="00000000" w:rsidP="00000000" w:rsidRDefault="00000000" w:rsidRPr="00000000" w14:paraId="000001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Prepared Style guide.</w:t>
            </w:r>
            <w:r w:rsidDel="00000000" w:rsidR="00000000" w:rsidRPr="00000000">
              <w:rPr>
                <w:rtl w:val="0"/>
              </w:rPr>
            </w:r>
          </w:p>
          <w:p w:rsidR="00000000" w:rsidDel="00000000" w:rsidP="00000000" w:rsidRDefault="00000000" w:rsidRPr="00000000" w14:paraId="000001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Developed the application as per wireframe designs and style guide standards.</w:t>
            </w:r>
            <w:r w:rsidDel="00000000" w:rsidR="00000000" w:rsidRPr="00000000">
              <w:rPr>
                <w:rtl w:val="0"/>
              </w:rPr>
            </w:r>
          </w:p>
          <w:p w:rsidR="00000000" w:rsidDel="00000000" w:rsidP="00000000" w:rsidRDefault="00000000" w:rsidRPr="00000000" w14:paraId="000001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Cross browser compatibility as per style guide standards. .</w:t>
            </w:r>
            <w:r w:rsidDel="00000000" w:rsidR="00000000" w:rsidRPr="00000000">
              <w:rPr>
                <w:rtl w:val="0"/>
              </w:rPr>
            </w:r>
          </w:p>
          <w:p w:rsidR="00000000" w:rsidDel="00000000" w:rsidP="00000000" w:rsidRDefault="00000000" w:rsidRPr="00000000" w14:paraId="000001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Coordinate with Onsite coordinators and team members.</w:t>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rPr>
            </w:pPr>
            <w:r w:rsidDel="00000000" w:rsidR="00000000" w:rsidRPr="00000000">
              <w:rPr>
                <w:b w:val="1"/>
                <w:color w:val="000000"/>
                <w:sz w:val="22"/>
                <w:szCs w:val="22"/>
                <w:rtl w:val="0"/>
              </w:rPr>
              <w:t xml:space="preserve">Project:  Intelligauge</w:t>
              <w:tab/>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rPr>
            </w:pPr>
            <w:r w:rsidDel="00000000" w:rsidR="00000000" w:rsidRPr="00000000">
              <w:rPr>
                <w:b w:val="1"/>
                <w:color w:val="000000"/>
                <w:sz w:val="22"/>
                <w:szCs w:val="22"/>
                <w:rtl w:val="0"/>
              </w:rPr>
              <w:tab/>
              <w:tab/>
              <w:tab/>
              <w:tab/>
              <w:tab/>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00"/>
              </w:rPr>
            </w:pPr>
            <w:r w:rsidDel="00000000" w:rsidR="00000000" w:rsidRPr="00000000">
              <w:rPr>
                <w:b w:val="1"/>
                <w:color w:val="000000"/>
                <w:sz w:val="22"/>
                <w:szCs w:val="22"/>
                <w:rtl w:val="0"/>
              </w:rPr>
              <w:t xml:space="preserve">Client:    GE Fleet</w:t>
            </w:r>
            <w:r w:rsidDel="00000000" w:rsidR="00000000" w:rsidRPr="00000000">
              <w:rPr>
                <w:rtl w:val="0"/>
              </w:rPr>
            </w:r>
          </w:p>
          <w:p w:rsidR="00000000" w:rsidDel="00000000" w:rsidP="00000000" w:rsidRDefault="00000000" w:rsidRPr="00000000" w14:paraId="00000129">
            <w:pPr>
              <w:widowControl w:val="1"/>
              <w:spacing w:before="0" w:line="240" w:lineRule="auto"/>
              <w:ind w:right="0"/>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2A">
            <w:pPr>
              <w:widowControl w:val="1"/>
              <w:spacing w:before="0" w:line="360" w:lineRule="auto"/>
              <w:ind w:right="0"/>
              <w:jc w:val="both"/>
              <w:rPr>
                <w:rFonts w:ascii="Verdana" w:cs="Verdana" w:eastAsia="Verdana" w:hAnsi="Verdana"/>
                <w:color w:val="000000"/>
                <w:sz w:val="20"/>
                <w:szCs w:val="20"/>
              </w:rPr>
            </w:pPr>
            <w:r w:rsidDel="00000000" w:rsidR="00000000" w:rsidRPr="00000000">
              <w:rPr>
                <w:rtl w:val="0"/>
              </w:rPr>
              <w:t xml:space="preserve">Description: Using IntelliGauge, decision makers can quickly and intuitively calculate annual fuel savings, CO2 emissions and the fuel efficiency to assist in budget planning, vehicle selection and other decisions that take these factors into account. The application asks users to provide information regarding the makeup of their vehicles, annual mileage estimates, and allows users to edit fuel prices delivering a customized report that can be saved, shared, or compared against other scenarios.</w:t>
            </w:r>
            <w:r w:rsidDel="00000000" w:rsidR="00000000" w:rsidRPr="00000000">
              <w:rPr>
                <w:rtl w:val="0"/>
              </w:rPr>
            </w:r>
          </w:p>
          <w:p w:rsidR="00000000" w:rsidDel="00000000" w:rsidP="00000000" w:rsidRDefault="00000000" w:rsidRPr="00000000" w14:paraId="0000012B">
            <w:pPr>
              <w:widowControl w:val="1"/>
              <w:spacing w:before="0" w:line="240" w:lineRule="auto"/>
              <w:ind w:right="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C">
            <w:pPr>
              <w:widowControl w:val="1"/>
              <w:spacing w:before="0" w:line="240" w:lineRule="auto"/>
              <w:ind w:right="0"/>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2D">
            <w:pPr>
              <w:widowControl w:val="1"/>
              <w:spacing w:before="0" w:line="240" w:lineRule="auto"/>
              <w:ind w:right="0"/>
              <w:jc w:val="both"/>
              <w:rPr>
                <w:b w:val="1"/>
                <w:color w:val="000000"/>
                <w:sz w:val="22"/>
                <w:szCs w:val="22"/>
              </w:rPr>
            </w:pPr>
            <w:r w:rsidDel="00000000" w:rsidR="00000000" w:rsidRPr="00000000">
              <w:rPr>
                <w:b w:val="1"/>
                <w:color w:val="000000"/>
                <w:sz w:val="22"/>
                <w:szCs w:val="22"/>
                <w:rtl w:val="0"/>
              </w:rPr>
              <w:t xml:space="preserve">Responsibilities:</w:t>
            </w:r>
          </w:p>
          <w:p w:rsidR="00000000" w:rsidDel="00000000" w:rsidP="00000000" w:rsidRDefault="00000000" w:rsidRPr="00000000" w14:paraId="0000012E">
            <w:pPr>
              <w:widowControl w:val="1"/>
              <w:spacing w:before="0" w:line="240" w:lineRule="auto"/>
              <w:ind w:right="0"/>
              <w:jc w:val="both"/>
              <w:rPr>
                <w:b w:val="1"/>
                <w:color w:val="000000"/>
                <w:sz w:val="22"/>
                <w:szCs w:val="22"/>
              </w:rPr>
            </w:pPr>
            <w:r w:rsidDel="00000000" w:rsidR="00000000" w:rsidRPr="00000000">
              <w:rPr>
                <w:rtl w:val="0"/>
              </w:rPr>
            </w:r>
          </w:p>
          <w:p w:rsidR="00000000" w:rsidDel="00000000" w:rsidP="00000000" w:rsidRDefault="00000000" w:rsidRPr="00000000" w14:paraId="000001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Requirement Analysis.</w:t>
            </w:r>
            <w:r w:rsidDel="00000000" w:rsidR="00000000" w:rsidRPr="00000000">
              <w:rPr>
                <w:rtl w:val="0"/>
              </w:rPr>
            </w:r>
          </w:p>
          <w:p w:rsidR="00000000" w:rsidDel="00000000" w:rsidP="00000000" w:rsidRDefault="00000000" w:rsidRPr="00000000" w14:paraId="000001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Visual Conceptualization/Concepts.</w:t>
            </w:r>
            <w:r w:rsidDel="00000000" w:rsidR="00000000" w:rsidRPr="00000000">
              <w:rPr>
                <w:rtl w:val="0"/>
              </w:rPr>
            </w:r>
          </w:p>
          <w:p w:rsidR="00000000" w:rsidDel="00000000" w:rsidP="00000000" w:rsidRDefault="00000000" w:rsidRPr="00000000" w14:paraId="000001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Handled User Interface Design and Development issues.</w:t>
            </w:r>
            <w:r w:rsidDel="00000000" w:rsidR="00000000" w:rsidRPr="00000000">
              <w:rPr>
                <w:rtl w:val="0"/>
              </w:rPr>
            </w:r>
          </w:p>
          <w:p w:rsidR="00000000" w:rsidDel="00000000" w:rsidP="00000000" w:rsidRDefault="00000000" w:rsidRPr="00000000" w14:paraId="000001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Prepared Style guide.</w:t>
            </w:r>
            <w:r w:rsidDel="00000000" w:rsidR="00000000" w:rsidRPr="00000000">
              <w:rPr>
                <w:rtl w:val="0"/>
              </w:rPr>
            </w:r>
          </w:p>
          <w:p w:rsidR="00000000" w:rsidDel="00000000" w:rsidP="00000000" w:rsidRDefault="00000000" w:rsidRPr="00000000" w14:paraId="000001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Developed the application as per wireframe designs and style guide standards.</w:t>
            </w:r>
            <w:r w:rsidDel="00000000" w:rsidR="00000000" w:rsidRPr="00000000">
              <w:rPr>
                <w:rtl w:val="0"/>
              </w:rPr>
            </w:r>
          </w:p>
          <w:p w:rsidR="00000000" w:rsidDel="00000000" w:rsidP="00000000" w:rsidRDefault="00000000" w:rsidRPr="00000000" w14:paraId="000001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Cross browser compatibility as per style guide standards. </w:t>
            </w:r>
            <w:r w:rsidDel="00000000" w:rsidR="00000000" w:rsidRPr="00000000">
              <w:rPr>
                <w:rtl w:val="0"/>
              </w:rPr>
            </w:r>
          </w:p>
          <w:p w:rsidR="00000000" w:rsidDel="00000000" w:rsidP="00000000" w:rsidRDefault="00000000" w:rsidRPr="00000000" w14:paraId="000001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Coordinate with Onsite coordinators and team members.</w:t>
            </w: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rPr>
            </w:pPr>
            <w:r w:rsidDel="00000000" w:rsidR="00000000" w:rsidRPr="00000000">
              <w:rPr>
                <w:b w:val="1"/>
                <w:color w:val="000000"/>
                <w:sz w:val="22"/>
                <w:szCs w:val="22"/>
                <w:rtl w:val="0"/>
              </w:rPr>
              <w:t xml:space="preserve">Project: LFG (Lincoln Financial Group)</w:t>
              <w:tab/>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00"/>
                <w:sz w:val="20"/>
                <w:szCs w:val="20"/>
              </w:rPr>
            </w:pPr>
            <w:r w:rsidDel="00000000" w:rsidR="00000000" w:rsidRPr="00000000">
              <w:rPr>
                <w:b w:val="1"/>
                <w:color w:val="000000"/>
                <w:sz w:val="22"/>
                <w:szCs w:val="22"/>
                <w:rtl w:val="0"/>
              </w:rPr>
              <w:t xml:space="preserve">Client  : LFG, US</w:t>
            </w:r>
            <w:r w:rsidDel="00000000" w:rsidR="00000000" w:rsidRPr="00000000">
              <w:rPr>
                <w:rtl w:val="0"/>
              </w:rPr>
            </w:r>
          </w:p>
          <w:p w:rsidR="00000000" w:rsidDel="00000000" w:rsidP="00000000" w:rsidRDefault="00000000" w:rsidRPr="00000000" w14:paraId="0000013E">
            <w:pPr>
              <w:widowControl w:val="1"/>
              <w:spacing w:before="0" w:line="240" w:lineRule="auto"/>
              <w:ind w:right="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3F">
            <w:pPr>
              <w:widowControl w:val="1"/>
              <w:spacing w:before="0" w:line="360" w:lineRule="auto"/>
              <w:ind w:right="0"/>
              <w:rPr>
                <w:rFonts w:ascii="Verdana" w:cs="Verdana" w:eastAsia="Verdana" w:hAnsi="Verdana"/>
                <w:color w:val="000000"/>
                <w:sz w:val="20"/>
                <w:szCs w:val="20"/>
              </w:rPr>
            </w:pPr>
            <w:r w:rsidDel="00000000" w:rsidR="00000000" w:rsidRPr="00000000">
              <w:rPr>
                <w:rtl w:val="0"/>
              </w:rPr>
              <w:t xml:space="preserve">Description: LFG online users are showing increased frustration with using the online tools and applications. There is a large need to improve current enterprise portal environment (aka "The Hub") to alleviate customer pain-points that have built up over time. Book of Business application is implemented in a manner that provides a consistent Agent/Advisor experience for both Life and Annuity products.</w:t>
            </w:r>
            <w:r w:rsidDel="00000000" w:rsidR="00000000" w:rsidRPr="00000000">
              <w:rPr>
                <w:rtl w:val="0"/>
              </w:rPr>
            </w:r>
          </w:p>
          <w:p w:rsidR="00000000" w:rsidDel="00000000" w:rsidP="00000000" w:rsidRDefault="00000000" w:rsidRPr="00000000" w14:paraId="000001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Displays BoB product summary.</w:t>
            </w:r>
            <w:r w:rsidDel="00000000" w:rsidR="00000000" w:rsidRPr="00000000">
              <w:rPr>
                <w:rtl w:val="0"/>
              </w:rPr>
            </w:r>
          </w:p>
          <w:p w:rsidR="00000000" w:rsidDel="00000000" w:rsidP="00000000" w:rsidRDefault="00000000" w:rsidRPr="00000000" w14:paraId="000001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Allows users to search policies and contracts using key criteria.</w:t>
            </w:r>
            <w:r w:rsidDel="00000000" w:rsidR="00000000" w:rsidRPr="00000000">
              <w:rPr>
                <w:rtl w:val="0"/>
              </w:rPr>
            </w:r>
          </w:p>
          <w:p w:rsidR="00000000" w:rsidDel="00000000" w:rsidP="00000000" w:rsidRDefault="00000000" w:rsidRPr="00000000" w14:paraId="000001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Displays search results.</w:t>
            </w:r>
            <w:r w:rsidDel="00000000" w:rsidR="00000000" w:rsidRPr="00000000">
              <w:rPr>
                <w:rtl w:val="0"/>
              </w:rPr>
            </w:r>
          </w:p>
          <w:p w:rsidR="00000000" w:rsidDel="00000000" w:rsidP="00000000" w:rsidRDefault="00000000" w:rsidRPr="00000000" w14:paraId="000001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Allows users to view policy and contract details.</w:t>
            </w:r>
            <w:r w:rsidDel="00000000" w:rsidR="00000000" w:rsidRPr="00000000">
              <w:rPr>
                <w:rtl w:val="0"/>
              </w:rPr>
            </w:r>
          </w:p>
          <w:p w:rsidR="00000000" w:rsidDel="00000000" w:rsidP="00000000" w:rsidRDefault="00000000" w:rsidRPr="00000000" w14:paraId="000001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Allows users to perform address changes, fund allocation changes and fund transfers.</w:t>
            </w:r>
            <w:r w:rsidDel="00000000" w:rsidR="00000000" w:rsidRPr="00000000">
              <w:rPr>
                <w:rtl w:val="0"/>
              </w:rPr>
            </w:r>
          </w:p>
          <w:p w:rsidR="00000000" w:rsidDel="00000000" w:rsidP="00000000" w:rsidRDefault="00000000" w:rsidRPr="00000000" w14:paraId="00000145">
            <w:pPr>
              <w:widowControl w:val="1"/>
              <w:spacing w:before="0" w:line="240" w:lineRule="auto"/>
              <w:ind w:right="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6">
            <w:pPr>
              <w:widowControl w:val="1"/>
              <w:spacing w:before="0" w:line="240" w:lineRule="auto"/>
              <w:ind w:right="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47">
            <w:pPr>
              <w:widowControl w:val="1"/>
              <w:spacing w:before="0" w:line="240" w:lineRule="auto"/>
              <w:ind w:right="0"/>
              <w:rPr>
                <w:b w:val="1"/>
                <w:color w:val="000000"/>
                <w:sz w:val="22"/>
                <w:szCs w:val="22"/>
              </w:rPr>
            </w:pPr>
            <w:r w:rsidDel="00000000" w:rsidR="00000000" w:rsidRPr="00000000">
              <w:rPr>
                <w:b w:val="1"/>
                <w:color w:val="000000"/>
                <w:sz w:val="22"/>
                <w:szCs w:val="22"/>
                <w:rtl w:val="0"/>
              </w:rPr>
              <w:t xml:space="preserve">Responsibilities:</w:t>
            </w:r>
          </w:p>
          <w:p w:rsidR="00000000" w:rsidDel="00000000" w:rsidP="00000000" w:rsidRDefault="00000000" w:rsidRPr="00000000" w14:paraId="00000148">
            <w:pPr>
              <w:widowControl w:val="1"/>
              <w:spacing w:before="0" w:line="240" w:lineRule="auto"/>
              <w:ind w:right="0"/>
              <w:rPr>
                <w:b w:val="1"/>
                <w:color w:val="000000"/>
                <w:sz w:val="22"/>
                <w:szCs w:val="22"/>
              </w:rPr>
            </w:pPr>
            <w:r w:rsidDel="00000000" w:rsidR="00000000" w:rsidRPr="00000000">
              <w:rPr>
                <w:rtl w:val="0"/>
              </w:rPr>
            </w:r>
          </w:p>
          <w:p w:rsidR="00000000" w:rsidDel="00000000" w:rsidP="00000000" w:rsidRDefault="00000000" w:rsidRPr="00000000" w14:paraId="000001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Requirement Analysis</w:t>
            </w:r>
            <w:r w:rsidDel="00000000" w:rsidR="00000000" w:rsidRPr="00000000">
              <w:rPr>
                <w:rtl w:val="0"/>
              </w:rPr>
            </w:r>
          </w:p>
          <w:p w:rsidR="00000000" w:rsidDel="00000000" w:rsidP="00000000" w:rsidRDefault="00000000" w:rsidRPr="00000000" w14:paraId="000001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Visual Conceptualization/Concepts</w:t>
            </w:r>
            <w:r w:rsidDel="00000000" w:rsidR="00000000" w:rsidRPr="00000000">
              <w:rPr>
                <w:rtl w:val="0"/>
              </w:rPr>
            </w:r>
          </w:p>
          <w:p w:rsidR="00000000" w:rsidDel="00000000" w:rsidP="00000000" w:rsidRDefault="00000000" w:rsidRPr="00000000" w14:paraId="000001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HTML/CSS Development and Sencha</w:t>
            </w:r>
            <w:r w:rsidDel="00000000" w:rsidR="00000000" w:rsidRPr="00000000">
              <w:rPr>
                <w:rtl w:val="0"/>
              </w:rPr>
            </w:r>
          </w:p>
          <w:p w:rsidR="00000000" w:rsidDel="00000000" w:rsidP="00000000" w:rsidRDefault="00000000" w:rsidRPr="00000000" w14:paraId="000001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Handled User Interface Design and Development issues.</w:t>
            </w:r>
            <w:r w:rsidDel="00000000" w:rsidR="00000000" w:rsidRPr="00000000">
              <w:rPr>
                <w:rtl w:val="0"/>
              </w:rPr>
            </w:r>
          </w:p>
          <w:p w:rsidR="00000000" w:rsidDel="00000000" w:rsidP="00000000" w:rsidRDefault="00000000" w:rsidRPr="00000000" w14:paraId="000001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Prepared wireframes as per style Guide.</w:t>
            </w:r>
            <w:r w:rsidDel="00000000" w:rsidR="00000000" w:rsidRPr="00000000">
              <w:rPr>
                <w:rtl w:val="0"/>
              </w:rPr>
            </w:r>
          </w:p>
          <w:p w:rsidR="00000000" w:rsidDel="00000000" w:rsidP="00000000" w:rsidRDefault="00000000" w:rsidRPr="00000000" w14:paraId="000001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Cross browser and cross platform compatibility and follow the style guide standards.</w:t>
            </w:r>
            <w:r w:rsidDel="00000000" w:rsidR="00000000" w:rsidRPr="00000000">
              <w:rPr>
                <w:rtl w:val="0"/>
              </w:rPr>
            </w:r>
          </w:p>
          <w:p w:rsidR="00000000" w:rsidDel="00000000" w:rsidP="00000000" w:rsidRDefault="00000000" w:rsidRPr="00000000" w14:paraId="000001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Coordinate with OSC and Other developers.</w:t>
            </w:r>
            <w:r w:rsidDel="00000000" w:rsidR="00000000" w:rsidRPr="00000000">
              <w:rPr>
                <w:rtl w:val="0"/>
              </w:rPr>
            </w:r>
          </w:p>
          <w:p w:rsidR="00000000" w:rsidDel="00000000" w:rsidP="00000000" w:rsidRDefault="00000000" w:rsidRPr="00000000" w14:paraId="00000150">
            <w:pPr>
              <w:widowControl w:val="1"/>
              <w:spacing w:before="0" w:line="240" w:lineRule="auto"/>
              <w:ind w:right="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1">
            <w:pPr>
              <w:widowControl w:val="1"/>
              <w:spacing w:before="0" w:line="240" w:lineRule="auto"/>
              <w:ind w:right="0"/>
              <w:rPr>
                <w:b w:val="1"/>
                <w:color w:val="000000"/>
                <w:sz w:val="22"/>
                <w:szCs w:val="22"/>
              </w:rPr>
            </w:pPr>
            <w:r w:rsidDel="00000000" w:rsidR="00000000" w:rsidRPr="00000000">
              <w:rPr>
                <w:b w:val="1"/>
                <w:color w:val="000000"/>
                <w:sz w:val="22"/>
                <w:szCs w:val="22"/>
                <w:rtl w:val="0"/>
              </w:rPr>
              <w:t xml:space="preserve">Project: Merlin Entertainment (Online Ticket Booking)</w:t>
              <w:tab/>
              <w:tab/>
            </w:r>
          </w:p>
          <w:p w:rsidR="00000000" w:rsidDel="00000000" w:rsidP="00000000" w:rsidRDefault="00000000" w:rsidRPr="00000000" w14:paraId="00000152">
            <w:pPr>
              <w:widowControl w:val="1"/>
              <w:spacing w:before="0" w:line="240" w:lineRule="auto"/>
              <w:ind w:right="0"/>
              <w:rPr>
                <w:rFonts w:ascii="Verdana" w:cs="Verdana" w:eastAsia="Verdana" w:hAnsi="Verdana"/>
                <w:color w:val="000000"/>
                <w:sz w:val="20"/>
                <w:szCs w:val="20"/>
              </w:rPr>
            </w:pPr>
            <w:r w:rsidDel="00000000" w:rsidR="00000000" w:rsidRPr="00000000">
              <w:rPr>
                <w:b w:val="1"/>
                <w:color w:val="000000"/>
                <w:sz w:val="22"/>
                <w:szCs w:val="22"/>
                <w:rtl w:val="0"/>
              </w:rPr>
              <w:t xml:space="preserve">Client  : Merlin Entertainment Limited (UK)</w:t>
            </w:r>
            <w:r w:rsidDel="00000000" w:rsidR="00000000" w:rsidRPr="00000000">
              <w:rPr>
                <w:rtl w:val="0"/>
              </w:rPr>
            </w:r>
          </w:p>
          <w:p w:rsidR="00000000" w:rsidDel="00000000" w:rsidP="00000000" w:rsidRDefault="00000000" w:rsidRPr="00000000" w14:paraId="00000153">
            <w:pPr>
              <w:widowControl w:val="1"/>
              <w:spacing w:before="0" w:line="240" w:lineRule="auto"/>
              <w:ind w:right="0"/>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54">
            <w:pPr>
              <w:widowControl w:val="1"/>
              <w:spacing w:before="0" w:line="360" w:lineRule="auto"/>
              <w:ind w:right="0"/>
              <w:jc w:val="both"/>
              <w:rPr>
                <w:rFonts w:ascii="Verdana" w:cs="Verdana" w:eastAsia="Verdana" w:hAnsi="Verdana"/>
                <w:color w:val="000000"/>
                <w:sz w:val="20"/>
                <w:szCs w:val="20"/>
              </w:rPr>
            </w:pPr>
            <w:r w:rsidDel="00000000" w:rsidR="00000000" w:rsidRPr="00000000">
              <w:rPr>
                <w:rtl w:val="0"/>
              </w:rPr>
              <w:t xml:space="preserve">Description: The objective of this project is to develop an Online Ticket Booking application for the client who is a major entertainment house in the UK.</w:t>
            </w:r>
            <w:r w:rsidDel="00000000" w:rsidR="00000000" w:rsidRPr="00000000">
              <w:rPr>
                <w:rtl w:val="0"/>
              </w:rPr>
            </w:r>
          </w:p>
          <w:p w:rsidR="00000000" w:rsidDel="00000000" w:rsidP="00000000" w:rsidRDefault="00000000" w:rsidRPr="00000000" w14:paraId="00000155">
            <w:pPr>
              <w:widowControl w:val="1"/>
              <w:spacing w:before="0" w:line="240" w:lineRule="auto"/>
              <w:ind w:right="0"/>
              <w:jc w:val="both"/>
              <w:rPr>
                <w:rFonts w:ascii="Verdana" w:cs="Verdana" w:eastAsia="Verdana" w:hAnsi="Verdana"/>
                <w:color w:val="00000a"/>
              </w:rPr>
            </w:pPr>
            <w:r w:rsidDel="00000000" w:rsidR="00000000" w:rsidRPr="00000000">
              <w:rPr>
                <w:rFonts w:ascii="Verdana" w:cs="Verdana" w:eastAsia="Verdana" w:hAnsi="Verdana"/>
                <w:color w:val="00000a"/>
                <w:rtl w:val="0"/>
              </w:rPr>
              <w:t xml:space="preserve"> </w:t>
            </w:r>
          </w:p>
          <w:p w:rsidR="00000000" w:rsidDel="00000000" w:rsidP="00000000" w:rsidRDefault="00000000" w:rsidRPr="00000000" w14:paraId="00000156">
            <w:pPr>
              <w:widowControl w:val="1"/>
              <w:spacing w:before="0" w:line="240" w:lineRule="auto"/>
              <w:ind w:right="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7">
            <w:pPr>
              <w:widowControl w:val="1"/>
              <w:spacing w:before="0" w:line="240" w:lineRule="auto"/>
              <w:ind w:right="0"/>
              <w:jc w:val="both"/>
              <w:rPr>
                <w:b w:val="1"/>
                <w:color w:val="000000"/>
                <w:sz w:val="22"/>
                <w:szCs w:val="22"/>
              </w:rPr>
            </w:pPr>
            <w:r w:rsidDel="00000000" w:rsidR="00000000" w:rsidRPr="00000000">
              <w:rPr>
                <w:b w:val="1"/>
                <w:color w:val="000000"/>
                <w:sz w:val="22"/>
                <w:szCs w:val="22"/>
                <w:rtl w:val="0"/>
              </w:rPr>
              <w:t xml:space="preserve">Responsibilities:</w:t>
            </w:r>
          </w:p>
          <w:p w:rsidR="00000000" w:rsidDel="00000000" w:rsidP="00000000" w:rsidRDefault="00000000" w:rsidRPr="00000000" w14:paraId="00000158">
            <w:pPr>
              <w:widowControl w:val="1"/>
              <w:spacing w:before="0" w:line="240" w:lineRule="auto"/>
              <w:ind w:right="0"/>
              <w:jc w:val="both"/>
              <w:rPr>
                <w:b w:val="1"/>
                <w:color w:val="000000"/>
                <w:sz w:val="22"/>
                <w:szCs w:val="22"/>
              </w:rPr>
            </w:pPr>
            <w:r w:rsidDel="00000000" w:rsidR="00000000" w:rsidRPr="00000000">
              <w:rPr>
                <w:rtl w:val="0"/>
              </w:rPr>
            </w:r>
          </w:p>
          <w:p w:rsidR="00000000" w:rsidDel="00000000" w:rsidP="00000000" w:rsidRDefault="00000000" w:rsidRPr="00000000" w14:paraId="000001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Requirement Analysis</w:t>
            </w:r>
            <w:r w:rsidDel="00000000" w:rsidR="00000000" w:rsidRPr="00000000">
              <w:rPr>
                <w:rtl w:val="0"/>
              </w:rPr>
            </w:r>
          </w:p>
          <w:p w:rsidR="00000000" w:rsidDel="00000000" w:rsidP="00000000" w:rsidRDefault="00000000" w:rsidRPr="00000000" w14:paraId="000001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Visual Conceptualization/Concepts</w:t>
            </w:r>
            <w:r w:rsidDel="00000000" w:rsidR="00000000" w:rsidRPr="00000000">
              <w:rPr>
                <w:rtl w:val="0"/>
              </w:rPr>
            </w:r>
          </w:p>
          <w:p w:rsidR="00000000" w:rsidDel="00000000" w:rsidP="00000000" w:rsidRDefault="00000000" w:rsidRPr="00000000" w14:paraId="000001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HTML/CSS Development</w:t>
            </w:r>
            <w:r w:rsidDel="00000000" w:rsidR="00000000" w:rsidRPr="00000000">
              <w:rPr>
                <w:rtl w:val="0"/>
              </w:rPr>
            </w:r>
          </w:p>
          <w:p w:rsidR="00000000" w:rsidDel="00000000" w:rsidP="00000000" w:rsidRDefault="00000000" w:rsidRPr="00000000" w14:paraId="000001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Handled User Interface Design and Development issues.</w:t>
            </w:r>
            <w:r w:rsidDel="00000000" w:rsidR="00000000" w:rsidRPr="00000000">
              <w:rPr>
                <w:rtl w:val="0"/>
              </w:rPr>
            </w:r>
          </w:p>
          <w:p w:rsidR="00000000" w:rsidDel="00000000" w:rsidP="00000000" w:rsidRDefault="00000000" w:rsidRPr="00000000" w14:paraId="000001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Customization as per design IBM Websphere default template.</w:t>
            </w:r>
            <w:r w:rsidDel="00000000" w:rsidR="00000000" w:rsidRPr="00000000">
              <w:rPr>
                <w:rtl w:val="0"/>
              </w:rPr>
            </w:r>
          </w:p>
          <w:p w:rsidR="00000000" w:rsidDel="00000000" w:rsidP="00000000" w:rsidRDefault="00000000" w:rsidRPr="00000000" w14:paraId="000001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Cross browser and cross platform compatibility and followed the style guide standards.</w:t>
            </w:r>
            <w:r w:rsidDel="00000000" w:rsidR="00000000" w:rsidRPr="00000000">
              <w:rPr>
                <w:rtl w:val="0"/>
              </w:rPr>
            </w:r>
          </w:p>
          <w:p w:rsidR="00000000" w:rsidDel="00000000" w:rsidP="00000000" w:rsidRDefault="00000000" w:rsidRPr="00000000" w14:paraId="000001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Coordinate   with Other developers</w:t>
            </w:r>
            <w:r w:rsidDel="00000000" w:rsidR="00000000" w:rsidRPr="00000000">
              <w:rPr>
                <w:rtl w:val="0"/>
              </w:rPr>
            </w:r>
          </w:p>
          <w:p w:rsidR="00000000" w:rsidDel="00000000" w:rsidP="00000000" w:rsidRDefault="00000000" w:rsidRPr="00000000" w14:paraId="00000160">
            <w:pPr>
              <w:widowControl w:val="1"/>
              <w:spacing w:before="0" w:line="240" w:lineRule="auto"/>
              <w:ind w:right="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1">
            <w:pPr>
              <w:widowControl w:val="1"/>
              <w:tabs>
                <w:tab w:val="left" w:pos="709"/>
                <w:tab w:val="left" w:pos="1418"/>
                <w:tab w:val="left" w:pos="2127"/>
                <w:tab w:val="left" w:pos="2836"/>
                <w:tab w:val="left" w:pos="3545"/>
                <w:tab w:val="left" w:pos="5175"/>
              </w:tabs>
              <w:spacing w:before="0" w:line="240" w:lineRule="auto"/>
              <w:ind w:right="0"/>
              <w:rPr>
                <w:b w:val="1"/>
                <w:color w:val="000000"/>
                <w:sz w:val="22"/>
                <w:szCs w:val="22"/>
              </w:rPr>
            </w:pPr>
            <w:r w:rsidDel="00000000" w:rsidR="00000000" w:rsidRPr="00000000">
              <w:rPr>
                <w:b w:val="1"/>
                <w:color w:val="000000"/>
                <w:sz w:val="22"/>
                <w:szCs w:val="22"/>
                <w:rtl w:val="0"/>
              </w:rPr>
              <w:t xml:space="preserve">Project: Sova Travel</w:t>
              <w:tab/>
              <w:tab/>
            </w:r>
          </w:p>
          <w:p w:rsidR="00000000" w:rsidDel="00000000" w:rsidP="00000000" w:rsidRDefault="00000000" w:rsidRPr="00000000" w14:paraId="00000162">
            <w:pPr>
              <w:widowControl w:val="1"/>
              <w:tabs>
                <w:tab w:val="left" w:pos="709"/>
                <w:tab w:val="left" w:pos="1418"/>
                <w:tab w:val="left" w:pos="2127"/>
                <w:tab w:val="left" w:pos="2836"/>
                <w:tab w:val="left" w:pos="3545"/>
                <w:tab w:val="left" w:pos="5175"/>
              </w:tabs>
              <w:spacing w:before="0" w:line="240" w:lineRule="auto"/>
              <w:ind w:right="0"/>
              <w:rPr>
                <w:b w:val="1"/>
                <w:color w:val="000000"/>
                <w:sz w:val="22"/>
                <w:szCs w:val="22"/>
              </w:rPr>
            </w:pPr>
            <w:r w:rsidDel="00000000" w:rsidR="00000000" w:rsidRPr="00000000">
              <w:rPr>
                <w:b w:val="1"/>
                <w:color w:val="000000"/>
                <w:sz w:val="22"/>
                <w:szCs w:val="22"/>
                <w:rtl w:val="0"/>
              </w:rPr>
              <w:tab/>
            </w:r>
          </w:p>
          <w:p w:rsidR="00000000" w:rsidDel="00000000" w:rsidP="00000000" w:rsidRDefault="00000000" w:rsidRPr="00000000" w14:paraId="00000163">
            <w:pPr>
              <w:widowControl w:val="1"/>
              <w:spacing w:before="0" w:line="240" w:lineRule="auto"/>
              <w:ind w:right="0"/>
              <w:rPr>
                <w:b w:val="1"/>
                <w:color w:val="000000"/>
                <w:sz w:val="22"/>
                <w:szCs w:val="22"/>
              </w:rPr>
            </w:pPr>
            <w:r w:rsidDel="00000000" w:rsidR="00000000" w:rsidRPr="00000000">
              <w:rPr>
                <w:b w:val="1"/>
                <w:color w:val="000000"/>
                <w:sz w:val="22"/>
                <w:szCs w:val="22"/>
                <w:rtl w:val="0"/>
              </w:rPr>
              <w:t xml:space="preserve">Client  : Arihant,Progressive,GSB,Andhra Bank ,RCB,India.</w:t>
            </w:r>
          </w:p>
          <w:p w:rsidR="00000000" w:rsidDel="00000000" w:rsidP="00000000" w:rsidRDefault="00000000" w:rsidRPr="00000000" w14:paraId="00000164">
            <w:pPr>
              <w:widowControl w:val="1"/>
              <w:spacing w:before="0" w:line="360" w:lineRule="auto"/>
              <w:ind w:right="0"/>
              <w:rPr/>
            </w:pPr>
            <w:r w:rsidDel="00000000" w:rsidR="00000000" w:rsidRPr="00000000">
              <w:rPr>
                <w:rtl w:val="0"/>
              </w:rPr>
            </w:r>
          </w:p>
          <w:p w:rsidR="00000000" w:rsidDel="00000000" w:rsidP="00000000" w:rsidRDefault="00000000" w:rsidRPr="00000000" w14:paraId="00000165">
            <w:pPr>
              <w:widowControl w:val="1"/>
              <w:spacing w:before="0" w:line="360" w:lineRule="auto"/>
              <w:ind w:right="0"/>
              <w:jc w:val="both"/>
              <w:rPr>
                <w:rFonts w:ascii="Verdana" w:cs="Verdana" w:eastAsia="Verdana" w:hAnsi="Verdana"/>
                <w:color w:val="000000"/>
                <w:sz w:val="20"/>
                <w:szCs w:val="20"/>
              </w:rPr>
            </w:pPr>
            <w:r w:rsidDel="00000000" w:rsidR="00000000" w:rsidRPr="00000000">
              <w:rPr>
                <w:rtl w:val="0"/>
              </w:rPr>
              <w:t xml:space="preserve">Description: The objective of this project is to develop an online application for the travel company that would enable users to book tickets Online for flights, hotels, car and trains.</w:t>
            </w:r>
            <w:r w:rsidDel="00000000" w:rsidR="00000000" w:rsidRPr="00000000">
              <w:rPr>
                <w:rtl w:val="0"/>
              </w:rPr>
            </w:r>
          </w:p>
          <w:p w:rsidR="00000000" w:rsidDel="00000000" w:rsidP="00000000" w:rsidRDefault="00000000" w:rsidRPr="00000000" w14:paraId="00000166">
            <w:pPr>
              <w:widowControl w:val="1"/>
              <w:spacing w:before="0" w:line="240" w:lineRule="auto"/>
              <w:ind w:right="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7">
            <w:pPr>
              <w:widowControl w:val="1"/>
              <w:spacing w:before="0" w:line="240" w:lineRule="auto"/>
              <w:ind w:right="0"/>
              <w:jc w:val="both"/>
              <w:rPr>
                <w:rFonts w:ascii="Verdana" w:cs="Verdana" w:eastAsia="Verdana" w:hAnsi="Verdana"/>
                <w:color w:val="00000a"/>
              </w:rPr>
            </w:pPr>
            <w:r w:rsidDel="00000000" w:rsidR="00000000" w:rsidRPr="00000000">
              <w:rPr>
                <w:rFonts w:ascii="Verdana" w:cs="Verdana" w:eastAsia="Verdana" w:hAnsi="Verdana"/>
                <w:color w:val="00000a"/>
                <w:rtl w:val="0"/>
              </w:rPr>
              <w:t xml:space="preserve"> </w:t>
            </w:r>
          </w:p>
          <w:p w:rsidR="00000000" w:rsidDel="00000000" w:rsidP="00000000" w:rsidRDefault="00000000" w:rsidRPr="00000000" w14:paraId="00000168">
            <w:pPr>
              <w:widowControl w:val="1"/>
              <w:spacing w:before="0" w:line="240" w:lineRule="auto"/>
              <w:ind w:right="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9">
            <w:pPr>
              <w:widowControl w:val="1"/>
              <w:spacing w:before="0" w:line="240" w:lineRule="auto"/>
              <w:ind w:right="0"/>
              <w:jc w:val="both"/>
              <w:rPr>
                <w:b w:val="1"/>
                <w:color w:val="000000"/>
                <w:sz w:val="22"/>
                <w:szCs w:val="22"/>
              </w:rPr>
            </w:pPr>
            <w:r w:rsidDel="00000000" w:rsidR="00000000" w:rsidRPr="00000000">
              <w:rPr>
                <w:b w:val="1"/>
                <w:color w:val="000000"/>
                <w:sz w:val="22"/>
                <w:szCs w:val="22"/>
                <w:rtl w:val="0"/>
              </w:rPr>
              <w:t xml:space="preserve">Responsibilities:</w:t>
            </w:r>
          </w:p>
          <w:p w:rsidR="00000000" w:rsidDel="00000000" w:rsidP="00000000" w:rsidRDefault="00000000" w:rsidRPr="00000000" w14:paraId="0000016A">
            <w:pPr>
              <w:widowControl w:val="1"/>
              <w:spacing w:before="0" w:line="240" w:lineRule="auto"/>
              <w:ind w:right="0"/>
              <w:jc w:val="both"/>
              <w:rPr>
                <w:b w:val="1"/>
                <w:color w:val="000000"/>
                <w:sz w:val="22"/>
                <w:szCs w:val="22"/>
              </w:rPr>
            </w:pPr>
            <w:r w:rsidDel="00000000" w:rsidR="00000000" w:rsidRPr="00000000">
              <w:rPr>
                <w:rtl w:val="0"/>
              </w:rPr>
            </w:r>
          </w:p>
          <w:p w:rsidR="00000000" w:rsidDel="00000000" w:rsidP="00000000" w:rsidRDefault="00000000" w:rsidRPr="00000000" w14:paraId="000001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HTML/CSS Development</w:t>
            </w:r>
            <w:r w:rsidDel="00000000" w:rsidR="00000000" w:rsidRPr="00000000">
              <w:rPr>
                <w:rtl w:val="0"/>
              </w:rPr>
            </w:r>
          </w:p>
          <w:p w:rsidR="00000000" w:rsidDel="00000000" w:rsidP="00000000" w:rsidRDefault="00000000" w:rsidRPr="00000000" w14:paraId="000001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Handled User Interface Design and Development issues.</w:t>
            </w:r>
            <w:r w:rsidDel="00000000" w:rsidR="00000000" w:rsidRPr="00000000">
              <w:rPr>
                <w:rtl w:val="0"/>
              </w:rPr>
            </w:r>
          </w:p>
          <w:p w:rsidR="00000000" w:rsidDel="00000000" w:rsidP="00000000" w:rsidRDefault="00000000" w:rsidRPr="00000000" w14:paraId="000001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Template design and create templates in Joomla.</w:t>
            </w:r>
            <w:r w:rsidDel="00000000" w:rsidR="00000000" w:rsidRPr="00000000">
              <w:rPr>
                <w:rtl w:val="0"/>
              </w:rPr>
            </w:r>
          </w:p>
          <w:p w:rsidR="00000000" w:rsidDel="00000000" w:rsidP="00000000" w:rsidRDefault="00000000" w:rsidRPr="00000000" w14:paraId="000001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Cross browser and cross platform compatibility.</w:t>
            </w:r>
            <w:r w:rsidDel="00000000" w:rsidR="00000000" w:rsidRPr="00000000">
              <w:rPr>
                <w:rtl w:val="0"/>
              </w:rPr>
            </w:r>
          </w:p>
          <w:p w:rsidR="00000000" w:rsidDel="00000000" w:rsidP="00000000" w:rsidRDefault="00000000" w:rsidRPr="00000000" w14:paraId="000001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Coordinate   with Other developers</w:t>
            </w:r>
            <w:r w:rsidDel="00000000" w:rsidR="00000000" w:rsidRPr="00000000">
              <w:rPr>
                <w:rtl w:val="0"/>
              </w:rPr>
            </w:r>
          </w:p>
          <w:p w:rsidR="00000000" w:rsidDel="00000000" w:rsidP="00000000" w:rsidRDefault="00000000" w:rsidRPr="00000000" w14:paraId="00000170">
            <w:pPr>
              <w:widowControl w:val="1"/>
              <w:spacing w:before="0" w:line="240" w:lineRule="auto"/>
              <w:ind w:right="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71">
            <w:pPr>
              <w:widowControl w:val="1"/>
              <w:spacing w:before="0" w:line="240" w:lineRule="auto"/>
              <w:ind w:right="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72">
            <w:pPr>
              <w:widowControl w:val="1"/>
              <w:spacing w:before="0" w:line="240" w:lineRule="auto"/>
              <w:ind w:right="0"/>
              <w:rPr>
                <w:b w:val="1"/>
                <w:color w:val="000000"/>
                <w:sz w:val="22"/>
                <w:szCs w:val="22"/>
              </w:rPr>
            </w:pPr>
            <w:r w:rsidDel="00000000" w:rsidR="00000000" w:rsidRPr="00000000">
              <w:rPr>
                <w:b w:val="1"/>
                <w:color w:val="000000"/>
                <w:sz w:val="22"/>
                <w:szCs w:val="22"/>
                <w:rtl w:val="0"/>
              </w:rPr>
              <w:t xml:space="preserve">Project: Liberate (Telecom Intranet web application) and i-Service (Telecom Internet web application).</w:t>
            </w:r>
          </w:p>
          <w:p w:rsidR="00000000" w:rsidDel="00000000" w:rsidP="00000000" w:rsidRDefault="00000000" w:rsidRPr="00000000" w14:paraId="00000173">
            <w:pPr>
              <w:widowControl w:val="1"/>
              <w:spacing w:before="0" w:line="240" w:lineRule="auto"/>
              <w:ind w:right="0"/>
              <w:rPr>
                <w:b w:val="1"/>
                <w:color w:val="000000"/>
                <w:sz w:val="22"/>
                <w:szCs w:val="22"/>
              </w:rPr>
            </w:pPr>
            <w:r w:rsidDel="00000000" w:rsidR="00000000" w:rsidRPr="00000000">
              <w:rPr>
                <w:rtl w:val="0"/>
              </w:rPr>
            </w:r>
          </w:p>
          <w:p w:rsidR="00000000" w:rsidDel="00000000" w:rsidP="00000000" w:rsidRDefault="00000000" w:rsidRPr="00000000" w14:paraId="00000174">
            <w:pPr>
              <w:widowControl w:val="1"/>
              <w:spacing w:before="0" w:line="240" w:lineRule="auto"/>
              <w:ind w:right="0"/>
              <w:rPr>
                <w:rFonts w:ascii="Verdana" w:cs="Verdana" w:eastAsia="Verdana" w:hAnsi="Verdana"/>
                <w:color w:val="000000"/>
                <w:sz w:val="20"/>
                <w:szCs w:val="20"/>
              </w:rPr>
            </w:pPr>
            <w:r w:rsidDel="00000000" w:rsidR="00000000" w:rsidRPr="00000000">
              <w:rPr>
                <w:b w:val="1"/>
                <w:color w:val="000000"/>
                <w:sz w:val="22"/>
                <w:szCs w:val="22"/>
                <w:rtl w:val="0"/>
              </w:rPr>
              <w:t xml:space="preserve">Client: CWI, (www.cw.com) UK.</w:t>
            </w:r>
            <w:r w:rsidDel="00000000" w:rsidR="00000000" w:rsidRPr="00000000">
              <w:rPr>
                <w:rtl w:val="0"/>
              </w:rPr>
            </w:r>
          </w:p>
          <w:p w:rsidR="00000000" w:rsidDel="00000000" w:rsidP="00000000" w:rsidRDefault="00000000" w:rsidRPr="00000000" w14:paraId="00000175">
            <w:pPr>
              <w:widowControl w:val="1"/>
              <w:spacing w:before="0" w:line="240" w:lineRule="auto"/>
              <w:ind w:right="0"/>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76">
            <w:pPr>
              <w:widowControl w:val="1"/>
              <w:spacing w:before="0" w:line="360" w:lineRule="auto"/>
              <w:ind w:right="0"/>
              <w:jc w:val="both"/>
              <w:rPr>
                <w:rFonts w:ascii="Verdana" w:cs="Verdana" w:eastAsia="Verdana" w:hAnsi="Verdana"/>
                <w:color w:val="000000"/>
                <w:sz w:val="20"/>
                <w:szCs w:val="20"/>
              </w:rPr>
            </w:pPr>
            <w:r w:rsidDel="00000000" w:rsidR="00000000" w:rsidRPr="00000000">
              <w:rPr>
                <w:rtl w:val="0"/>
              </w:rPr>
              <w:t xml:space="preserve">Description: CWI needs to enhance the Information System’s capabilities to provide better customer service, faster response time for the user, improve the application’s performance and help CWI move up the Telco value chain. This application has been used around twenty five countries around the globe.</w:t>
            </w:r>
            <w:r w:rsidDel="00000000" w:rsidR="00000000" w:rsidRPr="00000000">
              <w:rPr>
                <w:rtl w:val="0"/>
              </w:rPr>
            </w:r>
          </w:p>
          <w:p w:rsidR="00000000" w:rsidDel="00000000" w:rsidP="00000000" w:rsidRDefault="00000000" w:rsidRPr="00000000" w14:paraId="00000177">
            <w:pPr>
              <w:widowControl w:val="1"/>
              <w:spacing w:before="0" w:line="240" w:lineRule="auto"/>
              <w:ind w:right="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8">
            <w:pPr>
              <w:widowControl w:val="1"/>
              <w:spacing w:before="0" w:line="240" w:lineRule="auto"/>
              <w:ind w:right="0"/>
              <w:jc w:val="both"/>
              <w:rPr>
                <w:rFonts w:ascii="Verdana" w:cs="Verdana" w:eastAsia="Verdana" w:hAnsi="Verdana"/>
                <w:color w:val="00000a"/>
              </w:rPr>
            </w:pPr>
            <w:r w:rsidDel="00000000" w:rsidR="00000000" w:rsidRPr="00000000">
              <w:rPr>
                <w:rFonts w:ascii="Verdana" w:cs="Verdana" w:eastAsia="Verdana" w:hAnsi="Verdana"/>
                <w:color w:val="00000a"/>
                <w:rtl w:val="0"/>
              </w:rPr>
              <w:t xml:space="preserve"> </w:t>
            </w:r>
          </w:p>
          <w:p w:rsidR="00000000" w:rsidDel="00000000" w:rsidP="00000000" w:rsidRDefault="00000000" w:rsidRPr="00000000" w14:paraId="00000179">
            <w:pPr>
              <w:widowControl w:val="1"/>
              <w:spacing w:before="0" w:line="240" w:lineRule="auto"/>
              <w:ind w:right="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A">
            <w:pPr>
              <w:widowControl w:val="1"/>
              <w:spacing w:before="0" w:line="240" w:lineRule="auto"/>
              <w:ind w:right="0"/>
              <w:jc w:val="both"/>
              <w:rPr>
                <w:b w:val="1"/>
                <w:color w:val="000000"/>
                <w:sz w:val="22"/>
                <w:szCs w:val="22"/>
              </w:rPr>
            </w:pPr>
            <w:r w:rsidDel="00000000" w:rsidR="00000000" w:rsidRPr="00000000">
              <w:rPr>
                <w:b w:val="1"/>
                <w:color w:val="000000"/>
                <w:sz w:val="22"/>
                <w:szCs w:val="22"/>
                <w:rtl w:val="0"/>
              </w:rPr>
              <w:t xml:space="preserve">Responsibilities:</w:t>
            </w:r>
          </w:p>
          <w:p w:rsidR="00000000" w:rsidDel="00000000" w:rsidP="00000000" w:rsidRDefault="00000000" w:rsidRPr="00000000" w14:paraId="0000017B">
            <w:pPr>
              <w:widowControl w:val="1"/>
              <w:spacing w:before="0" w:line="240" w:lineRule="auto"/>
              <w:ind w:right="0"/>
              <w:jc w:val="both"/>
              <w:rPr>
                <w:b w:val="1"/>
                <w:color w:val="000000"/>
                <w:sz w:val="22"/>
                <w:szCs w:val="22"/>
              </w:rPr>
            </w:pPr>
            <w:r w:rsidDel="00000000" w:rsidR="00000000" w:rsidRPr="00000000">
              <w:rPr>
                <w:rtl w:val="0"/>
              </w:rPr>
            </w:r>
          </w:p>
          <w:p w:rsidR="00000000" w:rsidDel="00000000" w:rsidP="00000000" w:rsidRDefault="00000000" w:rsidRPr="00000000" w14:paraId="000001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Requirement Analysis</w:t>
            </w:r>
            <w:r w:rsidDel="00000000" w:rsidR="00000000" w:rsidRPr="00000000">
              <w:rPr>
                <w:rtl w:val="0"/>
              </w:rPr>
            </w:r>
          </w:p>
          <w:p w:rsidR="00000000" w:rsidDel="00000000" w:rsidP="00000000" w:rsidRDefault="00000000" w:rsidRPr="00000000" w14:paraId="000001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Visual Conceptualization/Concepts</w:t>
            </w:r>
            <w:r w:rsidDel="00000000" w:rsidR="00000000" w:rsidRPr="00000000">
              <w:rPr>
                <w:rtl w:val="0"/>
              </w:rPr>
            </w:r>
          </w:p>
          <w:p w:rsidR="00000000" w:rsidDel="00000000" w:rsidP="00000000" w:rsidRDefault="00000000" w:rsidRPr="00000000" w14:paraId="000001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HTML/CSS Development</w:t>
            </w:r>
            <w:r w:rsidDel="00000000" w:rsidR="00000000" w:rsidRPr="00000000">
              <w:rPr>
                <w:rtl w:val="0"/>
              </w:rPr>
            </w:r>
          </w:p>
          <w:p w:rsidR="00000000" w:rsidDel="00000000" w:rsidP="00000000" w:rsidRDefault="00000000" w:rsidRPr="00000000" w14:paraId="000001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Handled User Interface Design and Development issues.</w:t>
            </w:r>
            <w:r w:rsidDel="00000000" w:rsidR="00000000" w:rsidRPr="00000000">
              <w:rPr>
                <w:rtl w:val="0"/>
              </w:rPr>
            </w:r>
          </w:p>
          <w:p w:rsidR="00000000" w:rsidDel="00000000" w:rsidP="00000000" w:rsidRDefault="00000000" w:rsidRPr="00000000" w14:paraId="000001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Prepared wireframes through COBOL application screens.</w:t>
            </w:r>
            <w:r w:rsidDel="00000000" w:rsidR="00000000" w:rsidRPr="00000000">
              <w:rPr>
                <w:rtl w:val="0"/>
              </w:rPr>
            </w:r>
          </w:p>
          <w:p w:rsidR="00000000" w:rsidDel="00000000" w:rsidP="00000000" w:rsidRDefault="00000000" w:rsidRPr="00000000" w14:paraId="000001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Cross browser and cross platform compatibility and follow the style guide standards.</w:t>
            </w:r>
            <w:r w:rsidDel="00000000" w:rsidR="00000000" w:rsidRPr="00000000">
              <w:rPr>
                <w:rtl w:val="0"/>
              </w:rPr>
            </w:r>
          </w:p>
          <w:p w:rsidR="00000000" w:rsidDel="00000000" w:rsidP="00000000" w:rsidRDefault="00000000" w:rsidRPr="00000000" w14:paraId="000001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Coordinate  with Other developers</w:t>
            </w:r>
            <w:r w:rsidDel="00000000" w:rsidR="00000000" w:rsidRPr="00000000">
              <w:rPr>
                <w:rtl w:val="0"/>
              </w:rPr>
            </w:r>
          </w:p>
          <w:p w:rsidR="00000000" w:rsidDel="00000000" w:rsidP="00000000" w:rsidRDefault="00000000" w:rsidRPr="00000000" w14:paraId="00000183">
            <w:pPr>
              <w:widowControl w:val="1"/>
              <w:spacing w:before="0" w:line="240" w:lineRule="auto"/>
              <w:ind w:right="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84">
            <w:pPr>
              <w:widowControl w:val="1"/>
              <w:spacing w:before="0" w:line="240" w:lineRule="auto"/>
              <w:ind w:right="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85">
            <w:pPr>
              <w:widowControl w:val="1"/>
              <w:tabs>
                <w:tab w:val="left" w:pos="709"/>
                <w:tab w:val="left" w:pos="1418"/>
                <w:tab w:val="left" w:pos="2127"/>
                <w:tab w:val="left" w:pos="2836"/>
                <w:tab w:val="left" w:pos="3545"/>
                <w:tab w:val="left" w:pos="5175"/>
              </w:tabs>
              <w:spacing w:before="0" w:line="240" w:lineRule="auto"/>
              <w:ind w:right="0"/>
              <w:rPr>
                <w:b w:val="1"/>
                <w:color w:val="000000"/>
                <w:sz w:val="22"/>
                <w:szCs w:val="22"/>
              </w:rPr>
            </w:pPr>
            <w:r w:rsidDel="00000000" w:rsidR="00000000" w:rsidRPr="00000000">
              <w:rPr>
                <w:b w:val="1"/>
                <w:color w:val="000000"/>
                <w:sz w:val="22"/>
                <w:szCs w:val="22"/>
                <w:rtl w:val="0"/>
              </w:rPr>
              <w:t xml:space="preserve">Project: MDVIP</w:t>
              <w:tab/>
            </w:r>
          </w:p>
          <w:p w:rsidR="00000000" w:rsidDel="00000000" w:rsidP="00000000" w:rsidRDefault="00000000" w:rsidRPr="00000000" w14:paraId="00000186">
            <w:pPr>
              <w:widowControl w:val="1"/>
              <w:tabs>
                <w:tab w:val="left" w:pos="709"/>
                <w:tab w:val="left" w:pos="1418"/>
                <w:tab w:val="left" w:pos="2127"/>
                <w:tab w:val="left" w:pos="2836"/>
                <w:tab w:val="left" w:pos="3545"/>
                <w:tab w:val="left" w:pos="5175"/>
              </w:tabs>
              <w:spacing w:before="0" w:line="240" w:lineRule="auto"/>
              <w:ind w:right="0"/>
              <w:rPr>
                <w:b w:val="1"/>
                <w:color w:val="000000"/>
                <w:sz w:val="22"/>
                <w:szCs w:val="22"/>
              </w:rPr>
            </w:pPr>
            <w:r w:rsidDel="00000000" w:rsidR="00000000" w:rsidRPr="00000000">
              <w:rPr>
                <w:b w:val="1"/>
                <w:color w:val="000000"/>
                <w:sz w:val="22"/>
                <w:szCs w:val="22"/>
                <w:rtl w:val="0"/>
              </w:rPr>
              <w:tab/>
              <w:tab/>
            </w:r>
          </w:p>
          <w:p w:rsidR="00000000" w:rsidDel="00000000" w:rsidP="00000000" w:rsidRDefault="00000000" w:rsidRPr="00000000" w14:paraId="00000187">
            <w:pPr>
              <w:widowControl w:val="1"/>
              <w:spacing w:before="0" w:line="240" w:lineRule="auto"/>
              <w:ind w:right="0"/>
              <w:rPr>
                <w:b w:val="1"/>
                <w:color w:val="000000"/>
                <w:sz w:val="22"/>
                <w:szCs w:val="22"/>
              </w:rPr>
            </w:pPr>
            <w:r w:rsidDel="00000000" w:rsidR="00000000" w:rsidRPr="00000000">
              <w:rPr>
                <w:b w:val="1"/>
                <w:color w:val="000000"/>
                <w:sz w:val="22"/>
                <w:szCs w:val="22"/>
                <w:rtl w:val="0"/>
              </w:rPr>
              <w:t xml:space="preserve">Client  : MDVIP</w:t>
            </w:r>
          </w:p>
          <w:p w:rsidR="00000000" w:rsidDel="00000000" w:rsidP="00000000" w:rsidRDefault="00000000" w:rsidRPr="00000000" w14:paraId="00000188">
            <w:pPr>
              <w:widowControl w:val="1"/>
              <w:spacing w:before="0" w:line="240" w:lineRule="auto"/>
              <w:ind w:right="0"/>
              <w:rPr>
                <w:b w:val="1"/>
                <w:color w:val="000000"/>
                <w:sz w:val="22"/>
                <w:szCs w:val="22"/>
              </w:rPr>
            </w:pPr>
            <w:r w:rsidDel="00000000" w:rsidR="00000000" w:rsidRPr="00000000">
              <w:rPr>
                <w:rtl w:val="0"/>
              </w:rPr>
            </w:r>
          </w:p>
          <w:p w:rsidR="00000000" w:rsidDel="00000000" w:rsidP="00000000" w:rsidRDefault="00000000" w:rsidRPr="00000000" w14:paraId="00000189">
            <w:pPr>
              <w:widowControl w:val="1"/>
              <w:spacing w:before="0" w:line="360" w:lineRule="auto"/>
              <w:ind w:right="0"/>
              <w:jc w:val="both"/>
              <w:rPr>
                <w:rFonts w:ascii="Verdana" w:cs="Verdana" w:eastAsia="Verdana" w:hAnsi="Verdana"/>
                <w:color w:val="000000"/>
                <w:sz w:val="20"/>
                <w:szCs w:val="20"/>
              </w:rPr>
            </w:pPr>
            <w:r w:rsidDel="00000000" w:rsidR="00000000" w:rsidRPr="00000000">
              <w:rPr>
                <w:rtl w:val="0"/>
              </w:rPr>
              <w:t xml:space="preserve">Description: Find an MDVIP private doctor who believes in a wellness plan that puts patients first to provide the highest level of personal care.</w:t>
            </w:r>
            <w:r w:rsidDel="00000000" w:rsidR="00000000" w:rsidRPr="00000000">
              <w:rPr>
                <w:rtl w:val="0"/>
              </w:rPr>
            </w:r>
          </w:p>
          <w:p w:rsidR="00000000" w:rsidDel="00000000" w:rsidP="00000000" w:rsidRDefault="00000000" w:rsidRPr="00000000" w14:paraId="0000018A">
            <w:pPr>
              <w:widowControl w:val="1"/>
              <w:spacing w:before="0" w:line="240" w:lineRule="auto"/>
              <w:ind w:right="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B">
            <w:pPr>
              <w:widowControl w:val="1"/>
              <w:spacing w:before="0" w:line="240" w:lineRule="auto"/>
              <w:ind w:right="0"/>
              <w:jc w:val="both"/>
              <w:rPr>
                <w:rFonts w:ascii="Verdana" w:cs="Verdana" w:eastAsia="Verdana" w:hAnsi="Verdana"/>
                <w:color w:val="00000a"/>
              </w:rPr>
            </w:pPr>
            <w:r w:rsidDel="00000000" w:rsidR="00000000" w:rsidRPr="00000000">
              <w:rPr>
                <w:rFonts w:ascii="Verdana" w:cs="Verdana" w:eastAsia="Verdana" w:hAnsi="Verdana"/>
                <w:color w:val="00000a"/>
                <w:rtl w:val="0"/>
              </w:rPr>
              <w:t xml:space="preserve"> </w:t>
            </w:r>
          </w:p>
          <w:p w:rsidR="00000000" w:rsidDel="00000000" w:rsidP="00000000" w:rsidRDefault="00000000" w:rsidRPr="00000000" w14:paraId="0000018C">
            <w:pPr>
              <w:widowControl w:val="1"/>
              <w:spacing w:before="0" w:line="240" w:lineRule="auto"/>
              <w:ind w:right="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D">
            <w:pPr>
              <w:widowControl w:val="1"/>
              <w:spacing w:before="0" w:line="240" w:lineRule="auto"/>
              <w:ind w:right="0"/>
              <w:jc w:val="both"/>
              <w:rPr>
                <w:b w:val="1"/>
                <w:color w:val="000000"/>
                <w:sz w:val="22"/>
                <w:szCs w:val="22"/>
              </w:rPr>
            </w:pPr>
            <w:r w:rsidDel="00000000" w:rsidR="00000000" w:rsidRPr="00000000">
              <w:rPr>
                <w:b w:val="1"/>
                <w:color w:val="000000"/>
                <w:sz w:val="22"/>
                <w:szCs w:val="22"/>
                <w:rtl w:val="0"/>
              </w:rPr>
              <w:t xml:space="preserve">Responsibilities:</w:t>
            </w:r>
          </w:p>
          <w:p w:rsidR="00000000" w:rsidDel="00000000" w:rsidP="00000000" w:rsidRDefault="00000000" w:rsidRPr="00000000" w14:paraId="0000018E">
            <w:pPr>
              <w:widowControl w:val="1"/>
              <w:spacing w:before="0" w:line="240" w:lineRule="auto"/>
              <w:ind w:right="0"/>
              <w:jc w:val="both"/>
              <w:rPr>
                <w:b w:val="1"/>
                <w:color w:val="000000"/>
                <w:sz w:val="22"/>
                <w:szCs w:val="22"/>
              </w:rPr>
            </w:pPr>
            <w:r w:rsidDel="00000000" w:rsidR="00000000" w:rsidRPr="00000000">
              <w:rPr>
                <w:rtl w:val="0"/>
              </w:rPr>
            </w:r>
          </w:p>
          <w:p w:rsidR="00000000" w:rsidDel="00000000" w:rsidP="00000000" w:rsidRDefault="00000000" w:rsidRPr="00000000" w14:paraId="000001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HTML/CSS Development</w:t>
            </w:r>
            <w:r w:rsidDel="00000000" w:rsidR="00000000" w:rsidRPr="00000000">
              <w:rPr>
                <w:rtl w:val="0"/>
              </w:rPr>
            </w:r>
          </w:p>
          <w:p w:rsidR="00000000" w:rsidDel="00000000" w:rsidP="00000000" w:rsidRDefault="00000000" w:rsidRPr="00000000" w14:paraId="000001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Handled User Interface Design and Development issues.</w:t>
            </w:r>
            <w:r w:rsidDel="00000000" w:rsidR="00000000" w:rsidRPr="00000000">
              <w:rPr>
                <w:rtl w:val="0"/>
              </w:rPr>
            </w:r>
          </w:p>
          <w:p w:rsidR="00000000" w:rsidDel="00000000" w:rsidP="00000000" w:rsidRDefault="00000000" w:rsidRPr="00000000" w14:paraId="000001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Template design and create templates in Joomla.</w:t>
            </w:r>
            <w:r w:rsidDel="00000000" w:rsidR="00000000" w:rsidRPr="00000000">
              <w:rPr>
                <w:rtl w:val="0"/>
              </w:rPr>
            </w:r>
          </w:p>
          <w:p w:rsidR="00000000" w:rsidDel="00000000" w:rsidP="00000000" w:rsidRDefault="00000000" w:rsidRPr="00000000" w14:paraId="000001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 Cross browser and cross platform compatibility.</w:t>
            </w:r>
            <w:r w:rsidDel="00000000" w:rsidR="00000000" w:rsidRPr="00000000">
              <w:rPr>
                <w:rtl w:val="0"/>
              </w:rPr>
            </w:r>
          </w:p>
          <w:p w:rsidR="00000000" w:rsidDel="00000000" w:rsidP="00000000" w:rsidRDefault="00000000" w:rsidRPr="00000000" w14:paraId="000001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0"/>
                <w:szCs w:val="20"/>
              </w:rPr>
            </w:pPr>
            <w:r w:rsidDel="00000000" w:rsidR="00000000" w:rsidRPr="00000000">
              <w:rPr>
                <w:rtl w:val="0"/>
              </w:rPr>
              <w:t xml:space="preserve">Coordinate   with Other developers</w:t>
            </w: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195">
            <w:pPr>
              <w:pStyle w:val="Heading1"/>
              <w:pBdr>
                <w:top w:space="0" w:sz="0" w:val="nil"/>
                <w:left w:space="0" w:sz="0" w:val="nil"/>
                <w:bottom w:space="0" w:sz="0" w:val="nil"/>
                <w:right w:space="0" w:sz="0" w:val="nil"/>
                <w:between w:space="0" w:sz="0" w:val="nil"/>
              </w:pBdr>
              <w:shd w:fill="auto" w:val="clear"/>
              <w:rPr>
                <w:color w:val="b7b7b7"/>
              </w:rPr>
            </w:pPr>
            <w:bookmarkStart w:colFirst="0" w:colLast="0" w:name="_lnxbz9" w:id="13"/>
            <w:bookmarkEnd w:id="13"/>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196">
            <w:pPr>
              <w:pStyle w:val="Heading2"/>
              <w:pBdr>
                <w:top w:space="0" w:sz="0" w:val="nil"/>
                <w:left w:space="0" w:sz="0" w:val="nil"/>
                <w:bottom w:space="0" w:sz="0" w:val="nil"/>
                <w:right w:space="0" w:sz="0" w:val="nil"/>
                <w:between w:space="0" w:sz="0" w:val="nil"/>
              </w:pBdr>
              <w:shd w:fill="auto" w:val="clear"/>
              <w:rPr>
                <w:b w:val="0"/>
                <w:i w:val="1"/>
              </w:rPr>
            </w:pPr>
            <w:bookmarkStart w:colFirst="0" w:colLast="0" w:name="_35nkun2" w:id="14"/>
            <w:bookmarkEnd w:id="14"/>
            <w:r w:rsidDel="00000000" w:rsidR="00000000" w:rsidRPr="00000000">
              <w:rPr>
                <w:rtl w:val="0"/>
              </w:rPr>
              <w:t xml:space="preserve">Birla Institute of Technology &amp; Science, Pilani, </w:t>
            </w:r>
            <w:r w:rsidDel="00000000" w:rsidR="00000000" w:rsidRPr="00000000">
              <w:rPr>
                <w:b w:val="0"/>
                <w:rtl w:val="0"/>
              </w:rPr>
              <w:t xml:space="preserve">India — </w:t>
            </w:r>
            <w:r w:rsidDel="00000000" w:rsidR="00000000" w:rsidRPr="00000000">
              <w:rPr>
                <w:b w:val="0"/>
                <w:i w:val="1"/>
                <w:rtl w:val="0"/>
              </w:rPr>
              <w:t xml:space="preserve">M.S in Software Engineering</w:t>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pPr>
            <w:bookmarkStart w:colFirst="0" w:colLast="0" w:name="_1ksv4uv" w:id="15"/>
            <w:bookmarkEnd w:id="15"/>
            <w:r w:rsidDel="00000000" w:rsidR="00000000" w:rsidRPr="00000000">
              <w:rPr>
                <w:rtl w:val="0"/>
              </w:rPr>
              <w:t xml:space="preserve">MONTH 2012 - MONTH 2014</w:t>
            </w:r>
          </w:p>
          <w:p w:rsidR="00000000" w:rsidDel="00000000" w:rsidP="00000000" w:rsidRDefault="00000000" w:rsidRPr="00000000" w14:paraId="00000198">
            <w:pPr>
              <w:spacing w:before="0" w:line="240" w:lineRule="auto"/>
              <w:rPr/>
            </w:pPr>
            <w:r w:rsidDel="00000000" w:rsidR="00000000" w:rsidRPr="00000000">
              <w:rPr>
                <w:rtl w:val="0"/>
              </w:rPr>
            </w:r>
          </w:p>
          <w:p w:rsidR="00000000" w:rsidDel="00000000" w:rsidP="00000000" w:rsidRDefault="00000000" w:rsidRPr="00000000" w14:paraId="00000199">
            <w:pPr>
              <w:pStyle w:val="Heading2"/>
              <w:rPr>
                <w:b w:val="0"/>
                <w:i w:val="1"/>
              </w:rPr>
            </w:pPr>
            <w:bookmarkStart w:colFirst="0" w:colLast="0" w:name="_44sinio" w:id="16"/>
            <w:bookmarkEnd w:id="16"/>
            <w:r w:rsidDel="00000000" w:rsidR="00000000" w:rsidRPr="00000000">
              <w:rPr>
                <w:rtl w:val="0"/>
              </w:rPr>
              <w:t xml:space="preserve">Narayana Engineering College, </w:t>
            </w:r>
            <w:r w:rsidDel="00000000" w:rsidR="00000000" w:rsidRPr="00000000">
              <w:rPr>
                <w:b w:val="0"/>
                <w:rtl w:val="0"/>
              </w:rPr>
              <w:t xml:space="preserve">India — </w:t>
            </w:r>
            <w:r w:rsidDel="00000000" w:rsidR="00000000" w:rsidRPr="00000000">
              <w:rPr>
                <w:b w:val="0"/>
                <w:i w:val="1"/>
                <w:rtl w:val="0"/>
              </w:rPr>
              <w:t xml:space="preserve">Bachelor of Technology in Computer Science  Engineering</w:t>
            </w:r>
          </w:p>
          <w:p w:rsidR="00000000" w:rsidDel="00000000" w:rsidP="00000000" w:rsidRDefault="00000000" w:rsidRPr="00000000" w14:paraId="0000019A">
            <w:pPr>
              <w:pStyle w:val="Heading3"/>
              <w:rPr/>
            </w:pPr>
            <w:bookmarkStart w:colFirst="0" w:colLast="0" w:name="_2jxsxqh" w:id="17"/>
            <w:bookmarkEnd w:id="17"/>
            <w:r w:rsidDel="00000000" w:rsidR="00000000" w:rsidRPr="00000000">
              <w:rPr>
                <w:rtl w:val="0"/>
              </w:rPr>
              <w:t xml:space="preserve">2007 - 2011</w:t>
            </w:r>
          </w:p>
          <w:p w:rsidR="00000000" w:rsidDel="00000000" w:rsidP="00000000" w:rsidRDefault="00000000" w:rsidRPr="00000000" w14:paraId="0000019B">
            <w:pPr>
              <w:pStyle w:val="Heading1"/>
              <w:pBdr>
                <w:top w:space="0" w:sz="0" w:val="nil"/>
                <w:left w:space="0" w:sz="0" w:val="nil"/>
                <w:bottom w:space="0" w:sz="0" w:val="nil"/>
                <w:right w:space="0" w:sz="0" w:val="nil"/>
                <w:between w:space="0" w:sz="0" w:val="nil"/>
              </w:pBdr>
              <w:shd w:fill="auto" w:val="clear"/>
              <w:rPr/>
            </w:pPr>
            <w:bookmarkStart w:colFirst="0" w:colLast="0" w:name="_z337ya" w:id="18"/>
            <w:bookmarkEnd w:id="18"/>
            <w:r w:rsidDel="00000000" w:rsidR="00000000" w:rsidRPr="00000000">
              <w:rPr>
                <w:rtl w:val="0"/>
              </w:rPr>
            </w:r>
          </w:p>
          <w:p w:rsidR="00000000" w:rsidDel="00000000" w:rsidP="00000000" w:rsidRDefault="00000000" w:rsidRPr="00000000" w14:paraId="0000019C">
            <w:pPr>
              <w:pStyle w:val="Heading1"/>
              <w:pBdr>
                <w:top w:space="0" w:sz="0" w:val="nil"/>
                <w:left w:space="0" w:sz="0" w:val="nil"/>
                <w:bottom w:space="0" w:sz="0" w:val="nil"/>
                <w:right w:space="0" w:sz="0" w:val="nil"/>
                <w:between w:space="0" w:sz="0" w:val="nil"/>
              </w:pBdr>
              <w:shd w:fill="auto" w:val="clear"/>
              <w:rPr/>
            </w:pPr>
            <w:bookmarkStart w:colFirst="0" w:colLast="0" w:name="_3j2qqm3" w:id="19"/>
            <w:bookmarkEnd w:id="19"/>
            <w:r w:rsidDel="00000000" w:rsidR="00000000" w:rsidRPr="00000000">
              <w:rPr>
                <w:rtl w:val="0"/>
              </w:rPr>
            </w:r>
          </w:p>
          <w:p w:rsidR="00000000" w:rsidDel="00000000" w:rsidP="00000000" w:rsidRDefault="00000000" w:rsidRPr="00000000" w14:paraId="0000019D">
            <w:pPr>
              <w:pStyle w:val="Heading1"/>
              <w:pBdr>
                <w:top w:space="0" w:sz="0" w:val="nil"/>
                <w:left w:space="0" w:sz="0" w:val="nil"/>
                <w:bottom w:space="0" w:sz="0" w:val="nil"/>
                <w:right w:space="0" w:sz="0" w:val="nil"/>
                <w:between w:space="0" w:sz="0" w:val="nil"/>
              </w:pBdr>
              <w:shd w:fill="auto" w:val="clear"/>
              <w:rPr/>
            </w:pPr>
            <w:bookmarkStart w:colFirst="0" w:colLast="0" w:name="_1y810tw" w:id="20"/>
            <w:bookmarkEnd w:id="20"/>
            <w:r w:rsidDel="00000000" w:rsidR="00000000" w:rsidRPr="00000000">
              <w:rPr>
                <w:rtl w:val="0"/>
              </w:rPr>
            </w:r>
          </w:p>
          <w:p w:rsidR="00000000" w:rsidDel="00000000" w:rsidP="00000000" w:rsidRDefault="00000000" w:rsidRPr="00000000" w14:paraId="0000019E">
            <w:pPr>
              <w:pStyle w:val="Heading1"/>
              <w:pBdr>
                <w:top w:space="0" w:sz="0" w:val="nil"/>
                <w:left w:space="0" w:sz="0" w:val="nil"/>
                <w:bottom w:space="0" w:sz="0" w:val="nil"/>
                <w:right w:space="0" w:sz="0" w:val="nil"/>
                <w:between w:space="0" w:sz="0" w:val="nil"/>
              </w:pBdr>
              <w:shd w:fill="auto" w:val="clear"/>
              <w:rPr/>
            </w:pPr>
            <w:bookmarkStart w:colFirst="0" w:colLast="0" w:name="_4i7ojhp" w:id="21"/>
            <w:bookmarkEnd w:id="21"/>
            <w:r w:rsidDel="00000000" w:rsidR="00000000" w:rsidRPr="00000000">
              <w:rPr>
                <w:rtl w:val="0"/>
              </w:rPr>
            </w:r>
          </w:p>
          <w:p w:rsidR="00000000" w:rsidDel="00000000" w:rsidP="00000000" w:rsidRDefault="00000000" w:rsidRPr="00000000" w14:paraId="0000019F">
            <w:pPr>
              <w:pStyle w:val="Heading1"/>
              <w:pBdr>
                <w:top w:space="0" w:sz="0" w:val="nil"/>
                <w:left w:space="0" w:sz="0" w:val="nil"/>
                <w:bottom w:space="0" w:sz="0" w:val="nil"/>
                <w:right w:space="0" w:sz="0" w:val="nil"/>
                <w:between w:space="0" w:sz="0" w:val="nil"/>
              </w:pBdr>
              <w:shd w:fill="auto" w:val="clear"/>
              <w:rPr/>
            </w:pPr>
            <w:bookmarkStart w:colFirst="0" w:colLast="0" w:name="_2xcytpi" w:id="22"/>
            <w:bookmarkEnd w:id="22"/>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1A2">
            <w:pPr>
              <w:pStyle w:val="Heading1"/>
              <w:pBdr>
                <w:top w:space="0" w:sz="0" w:val="nil"/>
                <w:left w:space="0" w:sz="0" w:val="nil"/>
                <w:bottom w:space="0" w:sz="0" w:val="nil"/>
                <w:right w:space="0" w:sz="0" w:val="nil"/>
                <w:between w:space="0" w:sz="0" w:val="nil"/>
              </w:pBdr>
              <w:shd w:fill="auto" w:val="clear"/>
              <w:rPr/>
            </w:pPr>
            <w:bookmarkStart w:colFirst="0" w:colLast="0" w:name="_1ci93xb" w:id="23"/>
            <w:bookmarkEnd w:id="23"/>
            <w:r w:rsidDel="00000000" w:rsidR="00000000" w:rsidRPr="00000000">
              <w:rPr>
                <w:rtl w:val="0"/>
              </w:rPr>
              <w:t xml:space="preserve">SKILLS</w:t>
            </w:r>
          </w:p>
          <w:p w:rsidR="00000000" w:rsidDel="00000000" w:rsidP="00000000" w:rsidRDefault="00000000" w:rsidRPr="00000000" w14:paraId="000001A3">
            <w:pPr>
              <w:spacing w:before="0" w:line="240" w:lineRule="auto"/>
              <w:rPr/>
            </w:pPr>
            <w:r w:rsidDel="00000000" w:rsidR="00000000" w:rsidRPr="00000000">
              <w:rPr>
                <w:rtl w:val="0"/>
              </w:rPr>
            </w:r>
          </w:p>
          <w:p w:rsidR="00000000" w:rsidDel="00000000" w:rsidP="00000000" w:rsidRDefault="00000000" w:rsidRPr="00000000" w14:paraId="000001A4">
            <w:pPr>
              <w:numPr>
                <w:ilvl w:val="0"/>
                <w:numId w:val="1"/>
              </w:numPr>
              <w:spacing w:after="0" w:before="320" w:lineRule="auto"/>
              <w:ind w:left="720" w:hanging="360"/>
              <w:rPr/>
            </w:pPr>
            <w:r w:rsidDel="00000000" w:rsidR="00000000" w:rsidRPr="00000000">
              <w:rPr>
                <w:b w:val="1"/>
                <w:rtl w:val="0"/>
              </w:rPr>
              <w:t xml:space="preserve">Languages</w:t>
            </w:r>
            <w:r w:rsidDel="00000000" w:rsidR="00000000" w:rsidRPr="00000000">
              <w:rPr>
                <w:rtl w:val="0"/>
              </w:rPr>
              <w:t xml:space="preserve">: Java, Javascript, ES6,ES7,ES8, HTML5, CSS3, XML, Python</w:t>
            </w:r>
          </w:p>
          <w:p w:rsidR="00000000" w:rsidDel="00000000" w:rsidP="00000000" w:rsidRDefault="00000000" w:rsidRPr="00000000" w14:paraId="000001A5">
            <w:pPr>
              <w:numPr>
                <w:ilvl w:val="0"/>
                <w:numId w:val="1"/>
              </w:numPr>
              <w:spacing w:after="0" w:before="0" w:lineRule="auto"/>
              <w:ind w:left="720" w:hanging="360"/>
              <w:rPr/>
            </w:pPr>
            <w:r w:rsidDel="00000000" w:rsidR="00000000" w:rsidRPr="00000000">
              <w:rPr>
                <w:rtl w:val="0"/>
              </w:rPr>
            </w:r>
          </w:p>
          <w:p w:rsidR="00000000" w:rsidDel="00000000" w:rsidP="00000000" w:rsidRDefault="00000000" w:rsidRPr="00000000" w14:paraId="000001A6">
            <w:pPr>
              <w:numPr>
                <w:ilvl w:val="0"/>
                <w:numId w:val="1"/>
              </w:numPr>
              <w:pBdr>
                <w:top w:space="0" w:sz="0" w:val="nil"/>
                <w:left w:space="0" w:sz="0" w:val="nil"/>
                <w:bottom w:space="0" w:sz="0" w:val="nil"/>
                <w:right w:space="0" w:sz="0" w:val="nil"/>
                <w:between w:space="0" w:sz="0" w:val="nil"/>
              </w:pBdr>
              <w:shd w:fill="auto" w:val="clear"/>
              <w:spacing w:after="0" w:before="0" w:line="312" w:lineRule="auto"/>
              <w:ind w:left="0" w:firstLine="0"/>
              <w:rPr/>
            </w:pPr>
            <w:r w:rsidDel="00000000" w:rsidR="00000000" w:rsidRPr="00000000">
              <w:rPr>
                <w:b w:val="1"/>
                <w:rtl w:val="0"/>
              </w:rPr>
              <w:t xml:space="preserve">Front End Frameworks &amp; Libraries</w:t>
            </w:r>
            <w:r w:rsidDel="00000000" w:rsidR="00000000" w:rsidRPr="00000000">
              <w:rPr>
                <w:rtl w:val="0"/>
              </w:rPr>
              <w:t xml:space="preserve">: Angular 8,React Js, Redux, GraphQL, Angular JS,  Backbone JS,Node JS Ember JS,ionic</w:t>
            </w:r>
          </w:p>
          <w:p w:rsidR="00000000" w:rsidDel="00000000" w:rsidP="00000000" w:rsidRDefault="00000000" w:rsidRPr="00000000" w14:paraId="000001A7">
            <w:pPr>
              <w:numPr>
                <w:ilvl w:val="0"/>
                <w:numId w:val="1"/>
              </w:numPr>
              <w:pBdr>
                <w:top w:space="0" w:sz="0" w:val="nil"/>
                <w:left w:space="0" w:sz="0" w:val="nil"/>
                <w:bottom w:space="0" w:sz="0" w:val="nil"/>
                <w:right w:space="0" w:sz="0" w:val="nil"/>
                <w:between w:space="0" w:sz="0" w:val="nil"/>
              </w:pBdr>
              <w:shd w:fill="auto" w:val="clear"/>
              <w:spacing w:after="0" w:before="0" w:line="312" w:lineRule="auto"/>
              <w:ind w:left="0" w:firstLine="0"/>
              <w:rPr/>
            </w:pPr>
            <w:r w:rsidDel="00000000" w:rsidR="00000000" w:rsidRPr="00000000">
              <w:rPr>
                <w:rtl w:val="0"/>
              </w:rPr>
              <w:t xml:space="preserve">Bootstrap, Foundation, Sencha Touch, Jquery Mobile, CSS variables.JQuery, Lodash.</w:t>
            </w:r>
          </w:p>
          <w:p w:rsidR="00000000" w:rsidDel="00000000" w:rsidP="00000000" w:rsidRDefault="00000000" w:rsidRPr="00000000" w14:paraId="000001A8">
            <w:pPr>
              <w:spacing w:before="320" w:lineRule="auto"/>
              <w:rPr/>
            </w:pPr>
            <w:r w:rsidDel="00000000" w:rsidR="00000000" w:rsidRPr="00000000">
              <w:rPr>
                <w:b w:val="1"/>
                <w:rtl w:val="0"/>
              </w:rPr>
              <w:t xml:space="preserve">CSS Preprocessors:</w:t>
            </w:r>
            <w:r w:rsidDel="00000000" w:rsidR="00000000" w:rsidRPr="00000000">
              <w:rPr>
                <w:rtl w:val="0"/>
              </w:rPr>
              <w:t xml:space="preserve"> SASS, less, stylus</w:t>
            </w:r>
          </w:p>
          <w:p w:rsidR="00000000" w:rsidDel="00000000" w:rsidP="00000000" w:rsidRDefault="00000000" w:rsidRPr="00000000" w14:paraId="000001A9">
            <w:pPr>
              <w:spacing w:before="320" w:lineRule="auto"/>
              <w:rPr/>
            </w:pPr>
            <w:r w:rsidDel="00000000" w:rsidR="00000000" w:rsidRPr="00000000">
              <w:rPr>
                <w:b w:val="1"/>
                <w:rtl w:val="0"/>
              </w:rPr>
              <w:t xml:space="preserve">Browsers:</w:t>
            </w:r>
            <w:r w:rsidDel="00000000" w:rsidR="00000000" w:rsidRPr="00000000">
              <w:rPr>
                <w:rtl w:val="0"/>
              </w:rPr>
              <w:t xml:space="preserve"> Chrome, Mozilla, safari, IE6 to IE10+</w:t>
            </w:r>
          </w:p>
          <w:p w:rsidR="00000000" w:rsidDel="00000000" w:rsidP="00000000" w:rsidRDefault="00000000" w:rsidRPr="00000000" w14:paraId="000001AA">
            <w:pPr>
              <w:spacing w:before="320" w:lineRule="auto"/>
              <w:rPr/>
            </w:pPr>
            <w:r w:rsidDel="00000000" w:rsidR="00000000" w:rsidRPr="00000000">
              <w:rPr>
                <w:b w:val="1"/>
                <w:rtl w:val="0"/>
              </w:rPr>
              <w:t xml:space="preserve">Testing  Frameworks &amp; libraries:</w:t>
            </w:r>
            <w:r w:rsidDel="00000000" w:rsidR="00000000" w:rsidRPr="00000000">
              <w:rPr>
                <w:rtl w:val="0"/>
              </w:rPr>
              <w:t xml:space="preserve"> Jest, Mocha, Chai, Protractor, Enzyme, React-testing-library</w:t>
            </w:r>
          </w:p>
          <w:p w:rsidR="00000000" w:rsidDel="00000000" w:rsidP="00000000" w:rsidRDefault="00000000" w:rsidRPr="00000000" w14:paraId="000001AB">
            <w:pPr>
              <w:spacing w:before="320" w:lineRule="auto"/>
              <w:rPr/>
            </w:pPr>
            <w:r w:rsidDel="00000000" w:rsidR="00000000" w:rsidRPr="00000000">
              <w:rPr>
                <w:b w:val="1"/>
                <w:rtl w:val="0"/>
              </w:rPr>
              <w:t xml:space="preserve">Server  Side</w:t>
            </w:r>
            <w:r w:rsidDel="00000000" w:rsidR="00000000" w:rsidRPr="00000000">
              <w:rPr>
                <w:rtl w:val="0"/>
              </w:rPr>
              <w:t xml:space="preserve">: Nodejs, expressjs, Spring MVC</w:t>
            </w:r>
          </w:p>
          <w:p w:rsidR="00000000" w:rsidDel="00000000" w:rsidP="00000000" w:rsidRDefault="00000000" w:rsidRPr="00000000" w14:paraId="000001AC">
            <w:pPr>
              <w:spacing w:before="320" w:lineRule="auto"/>
              <w:rPr/>
            </w:pPr>
            <w:r w:rsidDel="00000000" w:rsidR="00000000" w:rsidRPr="00000000">
              <w:rPr>
                <w:b w:val="1"/>
                <w:rtl w:val="0"/>
              </w:rPr>
              <w:t xml:space="preserve">Server  Side</w:t>
            </w:r>
            <w:r w:rsidDel="00000000" w:rsidR="00000000" w:rsidRPr="00000000">
              <w:rPr>
                <w:rtl w:val="0"/>
              </w:rPr>
              <w:t xml:space="preserve">: SQL, Neo4j</w:t>
            </w:r>
          </w:p>
          <w:p w:rsidR="00000000" w:rsidDel="00000000" w:rsidP="00000000" w:rsidRDefault="00000000" w:rsidRPr="00000000" w14:paraId="000001AD">
            <w:pPr>
              <w:spacing w:before="320" w:lineRule="auto"/>
              <w:ind w:left="0" w:firstLine="0"/>
              <w:rPr/>
            </w:pPr>
            <w:r w:rsidDel="00000000" w:rsidR="00000000" w:rsidRPr="00000000">
              <w:rPr>
                <w:b w:val="1"/>
                <w:rtl w:val="0"/>
              </w:rPr>
              <w:t xml:space="preserve">Build Tools</w:t>
            </w:r>
            <w:r w:rsidDel="00000000" w:rsidR="00000000" w:rsidRPr="00000000">
              <w:rPr>
                <w:rtl w:val="0"/>
              </w:rPr>
              <w:t xml:space="preserve">: Webpack, Gulp, Grunt, Maven</w:t>
            </w:r>
          </w:p>
          <w:p w:rsidR="00000000" w:rsidDel="00000000" w:rsidP="00000000" w:rsidRDefault="00000000" w:rsidRPr="00000000" w14:paraId="000001AE">
            <w:pPr>
              <w:spacing w:before="320" w:lineRule="auto"/>
              <w:rPr/>
            </w:pPr>
            <w:r w:rsidDel="00000000" w:rsidR="00000000" w:rsidRPr="00000000">
              <w:rPr>
                <w:b w:val="1"/>
                <w:rtl w:val="0"/>
              </w:rPr>
              <w:t xml:space="preserve">Packaging  Tools</w:t>
            </w:r>
            <w:r w:rsidDel="00000000" w:rsidR="00000000" w:rsidRPr="00000000">
              <w:rPr>
                <w:rtl w:val="0"/>
              </w:rPr>
              <w:t xml:space="preserve">: npm, Bower, yomen</w:t>
            </w:r>
          </w:p>
          <w:p w:rsidR="00000000" w:rsidDel="00000000" w:rsidP="00000000" w:rsidRDefault="00000000" w:rsidRPr="00000000" w14:paraId="000001AF">
            <w:pPr>
              <w:spacing w:before="320" w:lineRule="auto"/>
              <w:rPr/>
            </w:pPr>
            <w:r w:rsidDel="00000000" w:rsidR="00000000" w:rsidRPr="00000000">
              <w:rPr>
                <w:b w:val="1"/>
                <w:rtl w:val="0"/>
              </w:rPr>
              <w:t xml:space="preserve">Version  Maintenance  Tools</w:t>
            </w:r>
            <w:r w:rsidDel="00000000" w:rsidR="00000000" w:rsidRPr="00000000">
              <w:rPr>
                <w:rtl w:val="0"/>
              </w:rPr>
              <w:t xml:space="preserve">: BitBucket, Git, Team foundation Server</w:t>
            </w:r>
          </w:p>
          <w:p w:rsidR="00000000" w:rsidDel="00000000" w:rsidP="00000000" w:rsidRDefault="00000000" w:rsidRPr="00000000" w14:paraId="000001B0">
            <w:pPr>
              <w:spacing w:before="320" w:lineRule="auto"/>
              <w:rPr/>
            </w:pPr>
            <w:r w:rsidDel="00000000" w:rsidR="00000000" w:rsidRPr="00000000">
              <w:rPr>
                <w:b w:val="1"/>
                <w:rtl w:val="0"/>
              </w:rPr>
              <w:t xml:space="preserve">Code Quality  Tools</w:t>
            </w:r>
            <w:r w:rsidDel="00000000" w:rsidR="00000000" w:rsidRPr="00000000">
              <w:rPr>
                <w:rtl w:val="0"/>
              </w:rPr>
              <w:t xml:space="preserve">: JS lint, JShint,  PMD, CheckStyle, FindBugs, Sonar</w:t>
            </w:r>
          </w:p>
          <w:p w:rsidR="00000000" w:rsidDel="00000000" w:rsidP="00000000" w:rsidRDefault="00000000" w:rsidRPr="00000000" w14:paraId="000001B1">
            <w:pPr>
              <w:spacing w:before="320" w:lineRule="auto"/>
              <w:rPr/>
            </w:pPr>
            <w:r w:rsidDel="00000000" w:rsidR="00000000" w:rsidRPr="00000000">
              <w:rPr>
                <w:b w:val="1"/>
                <w:rtl w:val="0"/>
              </w:rPr>
              <w:t xml:space="preserve">Code Quality  Tools</w:t>
            </w:r>
            <w:r w:rsidDel="00000000" w:rsidR="00000000" w:rsidRPr="00000000">
              <w:rPr>
                <w:rtl w:val="0"/>
              </w:rPr>
              <w:t xml:space="preserve">: Jenkins</w:t>
            </w:r>
          </w:p>
          <w:p w:rsidR="00000000" w:rsidDel="00000000" w:rsidP="00000000" w:rsidRDefault="00000000" w:rsidRPr="00000000" w14:paraId="000001B2">
            <w:pPr>
              <w:spacing w:before="320" w:lineRule="auto"/>
              <w:rPr/>
            </w:pPr>
            <w:r w:rsidDel="00000000" w:rsidR="00000000" w:rsidRPr="00000000">
              <w:rPr>
                <w:b w:val="1"/>
                <w:rtl w:val="0"/>
              </w:rPr>
              <w:t xml:space="preserve">Editors</w:t>
            </w:r>
            <w:r w:rsidDel="00000000" w:rsidR="00000000" w:rsidRPr="00000000">
              <w:rPr>
                <w:rtl w:val="0"/>
              </w:rPr>
              <w:t xml:space="preserve">: VSCode, Atom, Eclipse and more</w:t>
            </w:r>
          </w:p>
          <w:p w:rsidR="00000000" w:rsidDel="00000000" w:rsidP="00000000" w:rsidRDefault="00000000" w:rsidRPr="00000000" w14:paraId="000001B3">
            <w:pPr>
              <w:spacing w:before="320" w:lineRule="auto"/>
              <w:rPr/>
            </w:pPr>
            <w:r w:rsidDel="00000000" w:rsidR="00000000" w:rsidRPr="00000000">
              <w:rPr>
                <w:b w:val="1"/>
                <w:rtl w:val="0"/>
              </w:rPr>
              <w:t xml:space="preserve">Operating Systems</w:t>
            </w:r>
            <w:r w:rsidDel="00000000" w:rsidR="00000000" w:rsidRPr="00000000">
              <w:rPr>
                <w:rtl w:val="0"/>
              </w:rPr>
              <w:t xml:space="preserve">: Windows, Mac, IOS, Android</w:t>
            </w:r>
          </w:p>
          <w:p w:rsidR="00000000" w:rsidDel="00000000" w:rsidP="00000000" w:rsidRDefault="00000000" w:rsidRPr="00000000" w14:paraId="000001B4">
            <w:pPr>
              <w:spacing w:before="320" w:lineRule="auto"/>
              <w:rPr/>
            </w:pPr>
            <w:r w:rsidDel="00000000" w:rsidR="00000000" w:rsidRPr="00000000">
              <w:rPr>
                <w:b w:val="1"/>
                <w:rtl w:val="0"/>
              </w:rPr>
              <w:t xml:space="preserve">Case Tools</w:t>
            </w:r>
            <w:r w:rsidDel="00000000" w:rsidR="00000000" w:rsidRPr="00000000">
              <w:rPr>
                <w:rtl w:val="0"/>
              </w:rPr>
              <w:t xml:space="preserve">: Rational Rose</w:t>
            </w:r>
          </w:p>
          <w:p w:rsidR="00000000" w:rsidDel="00000000" w:rsidP="00000000" w:rsidRDefault="00000000" w:rsidRPr="00000000" w14:paraId="000001B5">
            <w:pPr>
              <w:numPr>
                <w:ilvl w:val="0"/>
                <w:numId w:val="1"/>
              </w:numPr>
              <w:pBdr>
                <w:top w:space="0" w:sz="0" w:val="nil"/>
                <w:left w:space="0" w:sz="0" w:val="nil"/>
                <w:bottom w:space="0" w:sz="0" w:val="nil"/>
                <w:right w:space="0" w:sz="0" w:val="nil"/>
                <w:between w:space="0" w:sz="0" w:val="nil"/>
              </w:pBdr>
              <w:shd w:fill="auto" w:val="clear"/>
              <w:spacing w:after="0" w:before="320" w:line="312" w:lineRule="auto"/>
              <w:ind w:left="0" w:firstLine="0"/>
              <w:rPr/>
            </w:pPr>
            <w:r w:rsidDel="00000000" w:rsidR="00000000" w:rsidRPr="00000000">
              <w:rPr>
                <w:rtl w:val="0"/>
              </w:rPr>
            </w:r>
          </w:p>
          <w:p w:rsidR="00000000" w:rsidDel="00000000" w:rsidP="00000000" w:rsidRDefault="00000000" w:rsidRPr="00000000" w14:paraId="000001B6">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pPr>
            <w:r w:rsidDel="00000000" w:rsidR="00000000" w:rsidRPr="00000000">
              <w:rPr>
                <w:rtl w:val="0"/>
              </w:rPr>
            </w:r>
          </w:p>
          <w:p w:rsidR="00000000" w:rsidDel="00000000" w:rsidP="00000000" w:rsidRDefault="00000000" w:rsidRPr="00000000" w14:paraId="000001B7">
            <w:pPr>
              <w:pStyle w:val="Heading1"/>
              <w:pBdr>
                <w:top w:space="0" w:sz="0" w:val="nil"/>
                <w:left w:space="0" w:sz="0" w:val="nil"/>
                <w:bottom w:space="0" w:sz="0" w:val="nil"/>
                <w:right w:space="0" w:sz="0" w:val="nil"/>
                <w:between w:space="0" w:sz="0" w:val="nil"/>
              </w:pBdr>
              <w:shd w:fill="auto" w:val="clear"/>
              <w:rPr/>
            </w:pPr>
            <w:bookmarkStart w:colFirst="0" w:colLast="0" w:name="_3whwml4" w:id="24"/>
            <w:bookmarkEnd w:id="24"/>
            <w:r w:rsidDel="00000000" w:rsidR="00000000" w:rsidRPr="00000000">
              <w:rPr>
                <w:rtl w:val="0"/>
              </w:rPr>
              <w:t xml:space="preserve">AWARDS</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b w:val="1"/>
                <w:rtl w:val="0"/>
              </w:rPr>
              <w:t xml:space="preserve">Microsoft Certified HTML5 Professional</w:t>
            </w: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b w:val="1"/>
                <w:rtl w:val="0"/>
              </w:rPr>
              <w:t xml:space="preserve">Best Employee of the year from Sagarsoft </w:t>
            </w:r>
            <w:r w:rsidDel="00000000" w:rsidR="00000000" w:rsidRPr="00000000">
              <w:rPr>
                <w:rtl w:val="0"/>
              </w:rPr>
              <w:t xml:space="preserv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b w:val="1"/>
                <w:rtl w:val="0"/>
              </w:rPr>
              <w:t xml:space="preserve">Best Team Player of the year from Prokarma</w:t>
            </w: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b w:val="1"/>
                <w:rtl w:val="0"/>
              </w:rPr>
              <w:t xml:space="preserve">PoB(Pat on Back) from IGATE</w:t>
            </w:r>
            <w:r w:rsidDel="00000000" w:rsidR="00000000" w:rsidRPr="00000000">
              <w:rPr>
                <w:rtl w:val="0"/>
              </w:rPr>
            </w:r>
          </w:p>
          <w:p w:rsidR="00000000" w:rsidDel="00000000" w:rsidP="00000000" w:rsidRDefault="00000000" w:rsidRPr="00000000" w14:paraId="000001BC">
            <w:pPr>
              <w:pStyle w:val="Heading1"/>
              <w:rPr/>
            </w:pPr>
            <w:bookmarkStart w:colFirst="0" w:colLast="0" w:name="_2bn6wsx" w:id="25"/>
            <w:bookmarkEnd w:id="25"/>
            <w:r w:rsidDel="00000000" w:rsidR="00000000" w:rsidRPr="00000000">
              <w:rPr>
                <w:rtl w:val="0"/>
              </w:rPr>
            </w:r>
          </w:p>
          <w:p w:rsidR="00000000" w:rsidDel="00000000" w:rsidP="00000000" w:rsidRDefault="00000000" w:rsidRPr="00000000" w14:paraId="000001BD">
            <w:pPr>
              <w:pStyle w:val="Heading1"/>
              <w:rPr/>
            </w:pPr>
            <w:bookmarkStart w:colFirst="0" w:colLast="0" w:name="_qsh70q" w:id="26"/>
            <w:bookmarkEnd w:id="26"/>
            <w:r w:rsidDel="00000000" w:rsidR="00000000" w:rsidRPr="00000000">
              <w:rPr>
                <w:rtl w:val="0"/>
              </w:rPr>
            </w:r>
          </w:p>
          <w:p w:rsidR="00000000" w:rsidDel="00000000" w:rsidP="00000000" w:rsidRDefault="00000000" w:rsidRPr="00000000" w14:paraId="000001BE">
            <w:pPr>
              <w:pStyle w:val="Heading1"/>
              <w:rPr/>
            </w:pPr>
            <w:bookmarkStart w:colFirst="0" w:colLast="0" w:name="_3as4poj" w:id="27"/>
            <w:bookmarkEnd w:id="27"/>
            <w:r w:rsidDel="00000000" w:rsidR="00000000" w:rsidRPr="00000000">
              <w:rPr>
                <w:rtl w:val="0"/>
              </w:rPr>
            </w:r>
          </w:p>
          <w:p w:rsidR="00000000" w:rsidDel="00000000" w:rsidP="00000000" w:rsidRDefault="00000000" w:rsidRPr="00000000" w14:paraId="000001BF">
            <w:pPr>
              <w:pStyle w:val="Heading1"/>
              <w:rPr/>
            </w:pPr>
            <w:bookmarkStart w:colFirst="0" w:colLast="0" w:name="_1pxezwc" w:id="28"/>
            <w:bookmarkEnd w:id="28"/>
            <w:r w:rsidDel="00000000" w:rsidR="00000000" w:rsidRPr="00000000">
              <w:rPr>
                <w:rtl w:val="0"/>
              </w:rPr>
            </w:r>
          </w:p>
          <w:p w:rsidR="00000000" w:rsidDel="00000000" w:rsidP="00000000" w:rsidRDefault="00000000" w:rsidRPr="00000000" w14:paraId="000001C0">
            <w:pPr>
              <w:pStyle w:val="Heading1"/>
              <w:rPr/>
            </w:pPr>
            <w:bookmarkStart w:colFirst="0" w:colLast="0" w:name="_49x2ik5" w:id="29"/>
            <w:bookmarkEnd w:id="29"/>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r>
          </w:p>
        </w:tc>
      </w:tr>
    </w:tbl>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 w:top="576" w:left="863.9999999999999" w:right="863.9999999999999" w:header="0" w:footer="720"/>
      <w:pgNumType w:start="1"/>
      <w:sectPrChange w:author="Srinivas Tenali" w:id="0" w:date="2019-06-22T15:31:06Z">
        <w:sectPr w:rsidR="000000" w:rsidDel="000000" w:rsidRPr="000000" w:rsidSect="000000">
          <w:pgMar w:bottom="863.9999999999999" w:top="576" w:left="863.9999999999999" w:right="863.9999999999999" w:header="0" w:footer="720"/>
          <w:pgNumType w:start="1"/>
          <w:pgSz w:h="15840" w:w="12240"/>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Verdana"/>
  <w:font w:name="Noto Sans Symbol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 w:name="Open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decimal"/>
      <w:lvlText w:val="%2."/>
      <w:lvlJc w:val="left"/>
      <w:pPr>
        <w:ind w:left="840" w:hanging="420"/>
      </w:pPr>
      <w:rPr>
        <w:vertAlign w:val="baseline"/>
      </w:rPr>
    </w:lvl>
    <w:lvl w:ilvl="2">
      <w:start w:val="1"/>
      <w:numFmt w:val="decimal"/>
      <w:lvlText w:val="%3."/>
      <w:lvlJc w:val="left"/>
      <w:pPr>
        <w:ind w:left="1260" w:hanging="420"/>
      </w:pPr>
      <w:rPr>
        <w:vertAlign w:val="baseline"/>
      </w:rPr>
    </w:lvl>
    <w:lvl w:ilvl="3">
      <w:start w:val="1"/>
      <w:numFmt w:val="decimal"/>
      <w:lvlText w:val="%4."/>
      <w:lvlJc w:val="left"/>
      <w:pPr>
        <w:ind w:left="1680" w:hanging="420"/>
      </w:pPr>
      <w:rPr>
        <w:vertAlign w:val="baseline"/>
      </w:r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garsoft.com/" TargetMode="External"/><Relationship Id="rId10" Type="http://schemas.openxmlformats.org/officeDocument/2006/relationships/hyperlink" Target="http://srinitechhub.github.io/htmlCertificate/c1.html" TargetMode="External"/><Relationship Id="rId13" Type="http://schemas.openxmlformats.org/officeDocument/2006/relationships/hyperlink" Target="https://prokarma.com/" TargetMode="External"/><Relationship Id="rId12" Type="http://schemas.openxmlformats.org/officeDocument/2006/relationships/hyperlink" Target="https://www.xelit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capgemini.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cred.ly/kZI3_8qqLegi7cRKrDgARw,,$$$9P8yNBezfhHR4up-rW4hUciScycfsDH91RY3WgIJQkDppdO-6I8A0rcBouNdwngF9_oqwnHzBlYBkG8qKkdKqu05zCDJIDXKfkKZApGWX5Y,?r=https%3A%2F%2Fwes.credly.com%2Fmember-badges%2F18728450&amp;t=1561216088" TargetMode="External"/><Relationship Id="rId8" Type="http://schemas.openxmlformats.org/officeDocument/2006/relationships/hyperlink" Target="https://t.cred.ly/kZI3_8qqLegi7cRKrDgARw,,$$$9P8yNBezfhHR4up-rW4hUciScycfsDH91RY3WgIJQkDppdO-6I8A0rcBouNdwngF9_oqwnHzBlYBkG8qKkdKqu05zCDJIDXKfkKZApGWX5Y,?r=https%3A%2F%2Fwes.credly.com%2Fmember-badges%2F18728450&amp;t=156121608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9" Type="http://schemas.openxmlformats.org/officeDocument/2006/relationships/font" Target="fonts/OpenSans-boldItalic.ttf"/><Relationship Id="rId5" Type="http://schemas.openxmlformats.org/officeDocument/2006/relationships/font" Target="fonts/NovaMono-regular.ttf"/><Relationship Id="rId6" Type="http://schemas.openxmlformats.org/officeDocument/2006/relationships/font" Target="fonts/OpenSans-regular.ttf"/><Relationship Id="rId7" Type="http://schemas.openxmlformats.org/officeDocument/2006/relationships/font" Target="fonts/OpenSans-bold.ttf"/><Relationship Id="rId8" Type="http://schemas.openxmlformats.org/officeDocument/2006/relationships/font" Target="fonts/OpenSans-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